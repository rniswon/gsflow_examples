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90503A" w14:textId="77777777" w:rsidR="00EC7E44" w:rsidRPr="00C2041B" w:rsidRDefault="00BB0220" w:rsidP="00EC7E44">
      <w:pPr>
        <w:pStyle w:val="Heading2"/>
        <w:rPr>
          <w:rFonts w:ascii="Times New Roman" w:hAnsi="Times New Roman" w:cs="Times New Roman"/>
          <w:sz w:val="24"/>
          <w:szCs w:val="24"/>
          <w:u w:val="single"/>
        </w:rPr>
      </w:pPr>
      <w:r>
        <w:rPr>
          <w:rFonts w:ascii="Times New Roman" w:hAnsi="Times New Roman" w:cs="Times New Roman"/>
          <w:sz w:val="24"/>
          <w:szCs w:val="24"/>
          <w:u w:val="single"/>
        </w:rPr>
        <w:t>GSFLOW</w:t>
      </w:r>
    </w:p>
    <w:p w14:paraId="3C62B104" w14:textId="77777777" w:rsidR="00C07581" w:rsidRDefault="00EC7E44" w:rsidP="00EC7E44">
      <w:pPr>
        <w:pStyle w:val="NormalWeb"/>
        <w:spacing w:before="0" w:beforeAutospacing="0"/>
        <w:rPr>
          <w:rFonts w:ascii="Times New Roman" w:hAnsi="Times New Roman" w:cs="Times New Roman"/>
        </w:rPr>
      </w:pPr>
      <w:r w:rsidRPr="00C2041B">
        <w:rPr>
          <w:rFonts w:ascii="Times New Roman" w:hAnsi="Times New Roman" w:cs="Times New Roman"/>
          <w:u w:val="single"/>
        </w:rPr>
        <w:t>Background</w:t>
      </w:r>
      <w:r w:rsidRPr="00C2041B">
        <w:rPr>
          <w:rFonts w:ascii="Times New Roman" w:hAnsi="Times New Roman" w:cs="Times New Roman"/>
        </w:rPr>
        <w:t xml:space="preserve">: </w:t>
      </w:r>
      <w:r w:rsidR="00646F5E">
        <w:rPr>
          <w:rFonts w:ascii="Times New Roman" w:hAnsi="Times New Roman" w:cs="Times New Roman"/>
        </w:rPr>
        <w:t>Increased demands on our Nation’s water availability have led to a need to manage groundwater and surface water together as a single resource. The USGS has been a leader in the development and application of modeling tools to better understand groundwater and surface-water interactions</w:t>
      </w:r>
      <w:r w:rsidR="002B6368">
        <w:rPr>
          <w:rFonts w:ascii="Times New Roman" w:hAnsi="Times New Roman" w:cs="Times New Roman"/>
        </w:rPr>
        <w:t>,</w:t>
      </w:r>
      <w:r w:rsidR="00646F5E">
        <w:rPr>
          <w:rFonts w:ascii="Times New Roman" w:hAnsi="Times New Roman" w:cs="Times New Roman"/>
        </w:rPr>
        <w:t xml:space="preserve"> to simulate the effects of current and projected future </w:t>
      </w:r>
      <w:r w:rsidR="002B6368">
        <w:rPr>
          <w:rFonts w:ascii="Times New Roman" w:hAnsi="Times New Roman" w:cs="Times New Roman"/>
        </w:rPr>
        <w:t>climate conditions and land and water uses on these resources,</w:t>
      </w:r>
      <w:r w:rsidR="00646F5E">
        <w:rPr>
          <w:rFonts w:ascii="Times New Roman" w:hAnsi="Times New Roman" w:cs="Times New Roman"/>
        </w:rPr>
        <w:t xml:space="preserve"> and to support evaluations of conjunctive management of </w:t>
      </w:r>
      <w:r w:rsidR="002B6368">
        <w:rPr>
          <w:rFonts w:ascii="Times New Roman" w:hAnsi="Times New Roman" w:cs="Times New Roman"/>
        </w:rPr>
        <w:t>groundwater/surface-water systems</w:t>
      </w:r>
      <w:r w:rsidR="007412C9">
        <w:rPr>
          <w:rFonts w:ascii="Times New Roman" w:hAnsi="Times New Roman" w:cs="Times New Roman"/>
        </w:rPr>
        <w:t>.</w:t>
      </w:r>
      <w:r w:rsidR="00646F5E">
        <w:rPr>
          <w:rFonts w:ascii="Times New Roman" w:hAnsi="Times New Roman" w:cs="Times New Roman"/>
        </w:rPr>
        <w:t xml:space="preserve"> GSFLOW is a fully coupled groundwater/surface-water model built on the USGS MODFLOW-NWT and Precipitation Runoff Modeling System (PRMS) software.</w:t>
      </w:r>
      <w:r w:rsidR="00C07581">
        <w:rPr>
          <w:rFonts w:ascii="Times New Roman" w:hAnsi="Times New Roman" w:cs="Times New Roman"/>
        </w:rPr>
        <w:t xml:space="preserve"> GSFLOW simulates water flow and storage on a daily time step throughout a watershed--from plant canopy, to regional groundwater-flow systems, to surface-water networks—and is applicable to </w:t>
      </w:r>
      <w:r w:rsidR="002B6368">
        <w:rPr>
          <w:rFonts w:ascii="Times New Roman" w:hAnsi="Times New Roman" w:cs="Times New Roman"/>
        </w:rPr>
        <w:t>watersheds</w:t>
      </w:r>
      <w:r w:rsidR="00C07581">
        <w:rPr>
          <w:rFonts w:ascii="Times New Roman" w:hAnsi="Times New Roman" w:cs="Times New Roman"/>
        </w:rPr>
        <w:t xml:space="preserve"> ranging from 10s to 1,000s of square miles.</w:t>
      </w:r>
    </w:p>
    <w:p w14:paraId="312DA851" w14:textId="77777777" w:rsidR="007E7CD5" w:rsidRDefault="007E7CD5" w:rsidP="007E7CD5">
      <w:pPr>
        <w:spacing w:line="240" w:lineRule="auto"/>
        <w:rPr>
          <w:rFonts w:ascii="Times New Roman" w:hAnsi="Times New Roman" w:cs="Times New Roman"/>
          <w:sz w:val="24"/>
          <w:szCs w:val="24"/>
        </w:rPr>
      </w:pPr>
      <w:r w:rsidRPr="007E7CD5">
        <w:rPr>
          <w:rFonts w:ascii="Times New Roman" w:hAnsi="Times New Roman" w:cs="Times New Roman"/>
          <w:sz w:val="24"/>
          <w:szCs w:val="24"/>
        </w:rPr>
        <w:t xml:space="preserve">GSFLOW has been applied to several types of hydrologic-process and water-management studies in a range of climate and hydrogeologic settings. These applications include the effects of stream-channel incision on montane meadows in the Sierra Nevada (Essaid </w:t>
      </w:r>
      <w:r>
        <w:rPr>
          <w:rFonts w:ascii="Times New Roman" w:hAnsi="Times New Roman" w:cs="Times New Roman"/>
          <w:sz w:val="24"/>
          <w:szCs w:val="24"/>
        </w:rPr>
        <w:t>and Hill, 2014);</w:t>
      </w:r>
      <w:r w:rsidR="00D66C29">
        <w:rPr>
          <w:rFonts w:ascii="Times New Roman" w:hAnsi="Times New Roman" w:cs="Times New Roman"/>
          <w:sz w:val="24"/>
          <w:szCs w:val="24"/>
        </w:rPr>
        <w:t xml:space="preserve"> </w:t>
      </w:r>
      <w:r w:rsidR="00D66C29" w:rsidRPr="00D61BA7">
        <w:rPr>
          <w:rFonts w:ascii="Times New Roman" w:hAnsi="Times New Roman" w:cs="Times New Roman"/>
          <w:sz w:val="24"/>
          <w:szCs w:val="24"/>
        </w:rPr>
        <w:t>the introduction of non-native Pinyon Juniper on groundwater levels in a Great Basin watershed (Carroll and others, 2016)</w:t>
      </w:r>
      <w:r w:rsidR="00D66C29">
        <w:rPr>
          <w:rFonts w:ascii="Times New Roman" w:hAnsi="Times New Roman" w:cs="Times New Roman"/>
          <w:sz w:val="24"/>
          <w:szCs w:val="24"/>
        </w:rPr>
        <w:t>;</w:t>
      </w:r>
      <w:r w:rsidRPr="007E7CD5">
        <w:rPr>
          <w:rFonts w:ascii="Times New Roman" w:hAnsi="Times New Roman" w:cs="Times New Roman"/>
          <w:sz w:val="24"/>
          <w:szCs w:val="24"/>
        </w:rPr>
        <w:t xml:space="preserve"> groundwater-streamflow-lake interactions in the northern Midwest</w:t>
      </w:r>
      <w:r>
        <w:rPr>
          <w:rFonts w:ascii="Times New Roman" w:hAnsi="Times New Roman" w:cs="Times New Roman"/>
          <w:sz w:val="24"/>
          <w:szCs w:val="24"/>
        </w:rPr>
        <w:t>,</w:t>
      </w:r>
      <w:r w:rsidRPr="007E7CD5">
        <w:rPr>
          <w:rFonts w:ascii="Times New Roman" w:hAnsi="Times New Roman" w:cs="Times New Roman"/>
          <w:sz w:val="24"/>
          <w:szCs w:val="24"/>
        </w:rPr>
        <w:t xml:space="preserve"> including a link between GSFLOW results and one-dimensional stream-temperature modeling for the study area</w:t>
      </w:r>
      <w:r>
        <w:rPr>
          <w:rFonts w:ascii="Times New Roman" w:hAnsi="Times New Roman" w:cs="Times New Roman"/>
          <w:sz w:val="24"/>
          <w:szCs w:val="24"/>
        </w:rPr>
        <w:t xml:space="preserve"> (</w:t>
      </w:r>
      <w:r w:rsidR="00EE12AB">
        <w:rPr>
          <w:rFonts w:ascii="Times New Roman" w:hAnsi="Times New Roman" w:cs="Times New Roman"/>
          <w:sz w:val="24"/>
          <w:szCs w:val="24"/>
        </w:rPr>
        <w:t>Hunt and others, 2013</w:t>
      </w:r>
      <w:r>
        <w:rPr>
          <w:rFonts w:ascii="Times New Roman" w:hAnsi="Times New Roman" w:cs="Times New Roman"/>
          <w:sz w:val="24"/>
          <w:szCs w:val="24"/>
        </w:rPr>
        <w:t>);</w:t>
      </w:r>
      <w:r w:rsidRPr="007E7CD5">
        <w:rPr>
          <w:rFonts w:ascii="Times New Roman" w:hAnsi="Times New Roman" w:cs="Times New Roman"/>
          <w:sz w:val="24"/>
          <w:szCs w:val="24"/>
        </w:rPr>
        <w:t xml:space="preserve"> and lake-stage decline and lake salinization in response to agricultural diversions for a terminal lake in a semi-arid desert basin of west-central Nevada (Niswonger and others, 2014). As described previously, one of the benefits of the watershed-simulation capabilities of GSFLOW is the usefulness of the approach for analysis of mountainous terrains for which detailed processes of snow accumulation and depletion (sublimation and melt), soil-zone flow and storage, and runoff are needed to understand (1) the flow of water on the land surface and within the soil and subsurface zones and (2) the timing and sources of groundwater recharge and streamflow (see, for example, Huntington and Niswonger, 2012; Surfleet and others, 2012; Essaid and Hill, 2014; Hassan and others, 2014; and Allander and others, 2014). Water-management issues to which the code has been applied include the evaluation of groundwater and surface-water development for public supplies and for agriculture. Applications to agricultural settings include those in Washington (Ely and Kahle, 2012), California (Woolfenden and Nishikawa, 2014), Nevada (Niswonger and others, 2014), </w:t>
      </w:r>
      <w:ins w:id="0" w:author="Niswonger, Richard" w:date="2017-04-18T08:18:00Z">
        <w:r w:rsidR="00D61BA7" w:rsidRPr="00D61BA7">
          <w:rPr>
            <w:rFonts w:ascii="Times New Roman" w:hAnsi="Times New Roman" w:cs="Times New Roman"/>
            <w:sz w:val="24"/>
            <w:szCs w:val="24"/>
          </w:rPr>
          <w:t>Pennsylvania</w:t>
        </w:r>
        <w:r w:rsidR="00D61BA7">
          <w:rPr>
            <w:rFonts w:ascii="Times New Roman" w:hAnsi="Times New Roman" w:cs="Times New Roman"/>
            <w:sz w:val="24"/>
            <w:szCs w:val="24"/>
          </w:rPr>
          <w:t xml:space="preserve">  (</w:t>
        </w:r>
      </w:ins>
      <w:ins w:id="1" w:author="Niswonger, Richard" w:date="2017-04-18T08:17:00Z">
        <w:r w:rsidR="00D61BA7">
          <w:rPr>
            <w:rFonts w:ascii="Times New Roman" w:hAnsi="Times New Roman" w:cs="Times New Roman"/>
            <w:sz w:val="24"/>
            <w:szCs w:val="24"/>
          </w:rPr>
          <w:t>Fulton and others, 2015</w:t>
        </w:r>
      </w:ins>
      <w:ins w:id="2" w:author="Niswonger, Richard" w:date="2017-04-18T08:18:00Z">
        <w:r w:rsidR="00D61BA7">
          <w:rPr>
            <w:rFonts w:ascii="Times New Roman" w:hAnsi="Times New Roman" w:cs="Times New Roman"/>
            <w:sz w:val="24"/>
            <w:szCs w:val="24"/>
          </w:rPr>
          <w:t>)</w:t>
        </w:r>
      </w:ins>
      <w:ins w:id="3" w:author="Niswonger, Richard" w:date="2017-04-18T08:17:00Z">
        <w:r w:rsidR="00D61BA7" w:rsidRPr="00D61BA7">
          <w:rPr>
            <w:rFonts w:ascii="Times New Roman" w:hAnsi="Times New Roman" w:cs="Times New Roman"/>
            <w:sz w:val="24"/>
            <w:szCs w:val="24"/>
          </w:rPr>
          <w:t xml:space="preserve">, </w:t>
        </w:r>
      </w:ins>
      <w:r w:rsidRPr="007E7CD5">
        <w:rPr>
          <w:rFonts w:ascii="Times New Roman" w:hAnsi="Times New Roman" w:cs="Times New Roman"/>
          <w:sz w:val="24"/>
          <w:szCs w:val="24"/>
        </w:rPr>
        <w:t>and northwest China (</w:t>
      </w:r>
      <w:r w:rsidR="00FD577E">
        <w:rPr>
          <w:rFonts w:ascii="Times New Roman" w:hAnsi="Times New Roman" w:cs="Times New Roman"/>
          <w:sz w:val="24"/>
          <w:szCs w:val="24"/>
        </w:rPr>
        <w:t>Wu and others 2014, 2015</w:t>
      </w:r>
      <w:r w:rsidRPr="007E7CD5">
        <w:rPr>
          <w:rFonts w:ascii="Times New Roman" w:hAnsi="Times New Roman" w:cs="Times New Roman"/>
          <w:sz w:val="24"/>
          <w:szCs w:val="24"/>
        </w:rPr>
        <w:t>; T</w:t>
      </w:r>
      <w:r w:rsidR="00FD577E">
        <w:rPr>
          <w:rFonts w:ascii="Times New Roman" w:hAnsi="Times New Roman" w:cs="Times New Roman"/>
          <w:sz w:val="24"/>
          <w:szCs w:val="24"/>
        </w:rPr>
        <w:t>ian and others, 2015a,b</w:t>
      </w:r>
      <w:r w:rsidRPr="007E7CD5">
        <w:rPr>
          <w:rFonts w:ascii="Times New Roman" w:hAnsi="Times New Roman" w:cs="Times New Roman"/>
          <w:sz w:val="24"/>
          <w:szCs w:val="24"/>
        </w:rPr>
        <w:t xml:space="preserve">). </w:t>
      </w:r>
    </w:p>
    <w:p w14:paraId="3F9EF84D" w14:textId="77777777" w:rsidR="00C76BC3" w:rsidRPr="001D5929" w:rsidRDefault="00C76BC3" w:rsidP="007E7CD5">
      <w:pPr>
        <w:spacing w:line="240" w:lineRule="auto"/>
        <w:rPr>
          <w:rFonts w:ascii="Times New Roman" w:hAnsi="Times New Roman" w:cs="Times New Roman"/>
          <w:sz w:val="24"/>
          <w:szCs w:val="24"/>
        </w:rPr>
      </w:pPr>
      <w:r w:rsidRPr="001D5929">
        <w:rPr>
          <w:rFonts w:ascii="Times New Roman" w:hAnsi="Times New Roman" w:cs="Times New Roman"/>
          <w:sz w:val="24"/>
          <w:szCs w:val="24"/>
        </w:rPr>
        <w:t>During fiscal year 2017, the GSFLOW development team made progress on several new enhancements to the software, specifically:</w:t>
      </w:r>
    </w:p>
    <w:p w14:paraId="50A889BF" w14:textId="77777777" w:rsidR="008C64B3" w:rsidRDefault="00F55DAD" w:rsidP="008C64B3">
      <w:pPr>
        <w:pStyle w:val="ListParagraph"/>
        <w:numPr>
          <w:ilvl w:val="0"/>
          <w:numId w:val="3"/>
        </w:numPr>
        <w:spacing w:line="240" w:lineRule="auto"/>
        <w:rPr>
          <w:rFonts w:ascii="Times New Roman" w:hAnsi="Times New Roman" w:cs="Times New Roman"/>
          <w:sz w:val="24"/>
          <w:szCs w:val="24"/>
        </w:rPr>
      </w:pPr>
      <w:r w:rsidRPr="001D5929">
        <w:rPr>
          <w:rFonts w:ascii="Times New Roman" w:hAnsi="Times New Roman" w:cs="Times New Roman"/>
          <w:sz w:val="24"/>
          <w:szCs w:val="24"/>
          <w:u w:val="single"/>
        </w:rPr>
        <w:t>GSFLOW-MODSIM link</w:t>
      </w:r>
      <w:r w:rsidRPr="001D5929">
        <w:rPr>
          <w:rFonts w:ascii="Times New Roman" w:hAnsi="Times New Roman" w:cs="Times New Roman"/>
          <w:sz w:val="24"/>
          <w:szCs w:val="24"/>
        </w:rPr>
        <w:t xml:space="preserve">: </w:t>
      </w:r>
      <w:r w:rsidR="00C754FF" w:rsidRPr="001D5929">
        <w:rPr>
          <w:rFonts w:ascii="Times New Roman" w:hAnsi="Times New Roman" w:cs="Times New Roman"/>
          <w:sz w:val="24"/>
          <w:szCs w:val="24"/>
        </w:rPr>
        <w:t xml:space="preserve">During fiscal year 2016, MODFLOW’s ability to simulate conjunctive management of groundwater and surface-water systems was greatly expanded by the </w:t>
      </w:r>
      <w:r w:rsidR="00AF01B4" w:rsidRPr="001D5929">
        <w:rPr>
          <w:rFonts w:ascii="Times New Roman" w:hAnsi="Times New Roman" w:cs="Times New Roman"/>
          <w:sz w:val="24"/>
          <w:szCs w:val="24"/>
        </w:rPr>
        <w:t xml:space="preserve">GSFLOW development </w:t>
      </w:r>
      <w:r w:rsidR="00C754FF" w:rsidRPr="001D5929">
        <w:rPr>
          <w:rFonts w:ascii="Times New Roman" w:hAnsi="Times New Roman" w:cs="Times New Roman"/>
          <w:sz w:val="24"/>
          <w:szCs w:val="24"/>
        </w:rPr>
        <w:t xml:space="preserve">team by linking MODFLOW with the MODSIM reservoir and river-operations model developed at Colorado State University (Morway and others, 2016). The combined MODFLOW-MODSIM software was applied to hypothetical conjunctive-management problems concerning </w:t>
      </w:r>
      <w:del w:id="4" w:author="Niswonger, Richard" w:date="2017-04-18T08:19:00Z">
        <w:r w:rsidR="00C754FF" w:rsidRPr="001D5929" w:rsidDel="00032885">
          <w:rPr>
            <w:rFonts w:ascii="Times New Roman" w:hAnsi="Times New Roman" w:cs="Times New Roman"/>
            <w:sz w:val="24"/>
            <w:szCs w:val="24"/>
          </w:rPr>
          <w:delText xml:space="preserve">XX </w:delText>
        </w:r>
      </w:del>
      <w:ins w:id="5" w:author="Niswonger, Richard" w:date="2017-04-18T08:19:00Z">
        <w:r w:rsidR="00032885">
          <w:rPr>
            <w:rFonts w:ascii="Times New Roman" w:hAnsi="Times New Roman" w:cs="Times New Roman"/>
            <w:sz w:val="24"/>
            <w:szCs w:val="24"/>
          </w:rPr>
          <w:t>groundwater overdraft in agricultural systems</w:t>
        </w:r>
        <w:r w:rsidR="00032885" w:rsidRPr="001D5929">
          <w:rPr>
            <w:rFonts w:ascii="Times New Roman" w:hAnsi="Times New Roman" w:cs="Times New Roman"/>
            <w:sz w:val="24"/>
            <w:szCs w:val="24"/>
          </w:rPr>
          <w:t xml:space="preserve"> </w:t>
        </w:r>
      </w:ins>
      <w:r w:rsidR="00C754FF" w:rsidRPr="001D5929">
        <w:rPr>
          <w:rFonts w:ascii="Times New Roman" w:hAnsi="Times New Roman" w:cs="Times New Roman"/>
          <w:sz w:val="24"/>
          <w:szCs w:val="24"/>
        </w:rPr>
        <w:t xml:space="preserve">by Morway and others (2016) and to managed aquifer recharge by Niswonger and others (in review). During FY17, work began on extending </w:t>
      </w:r>
      <w:r w:rsidR="00CC24DE" w:rsidRPr="001D5929">
        <w:rPr>
          <w:rFonts w:ascii="Times New Roman" w:hAnsi="Times New Roman" w:cs="Times New Roman"/>
          <w:sz w:val="24"/>
          <w:szCs w:val="24"/>
        </w:rPr>
        <w:t xml:space="preserve">the MODSIM link to </w:t>
      </w:r>
      <w:r w:rsidR="00C754FF" w:rsidRPr="001D5929">
        <w:rPr>
          <w:rFonts w:ascii="Times New Roman" w:hAnsi="Times New Roman" w:cs="Times New Roman"/>
          <w:sz w:val="24"/>
          <w:szCs w:val="24"/>
        </w:rPr>
        <w:t>GSFLOW.</w:t>
      </w:r>
      <w:r w:rsidR="00CC24DE" w:rsidRPr="001D5929">
        <w:rPr>
          <w:rFonts w:ascii="Times New Roman" w:hAnsi="Times New Roman" w:cs="Times New Roman"/>
          <w:sz w:val="24"/>
          <w:szCs w:val="24"/>
        </w:rPr>
        <w:t xml:space="preserve"> </w:t>
      </w:r>
      <w:r w:rsidR="001D5929" w:rsidRPr="001D5929">
        <w:rPr>
          <w:rFonts w:ascii="Times New Roman" w:hAnsi="Times New Roman" w:cs="Times New Roman"/>
          <w:sz w:val="24"/>
          <w:szCs w:val="24"/>
        </w:rPr>
        <w:t xml:space="preserve">The combined GSFLOW-MODSIM tool will allow evaluation of </w:t>
      </w:r>
      <w:r w:rsidR="001D5929" w:rsidRPr="001D5929">
        <w:rPr>
          <w:rFonts w:ascii="Times New Roman" w:hAnsi="Times New Roman" w:cs="Times New Roman"/>
          <w:sz w:val="24"/>
          <w:szCs w:val="24"/>
        </w:rPr>
        <w:lastRenderedPageBreak/>
        <w:t xml:space="preserve">reservoir releases, river diversions, instream-flow requirements, and groundwater-pumping impacts on conjunctively managed systems. </w:t>
      </w:r>
      <w:r w:rsidR="00AF01B4" w:rsidRPr="001D5929">
        <w:rPr>
          <w:rFonts w:ascii="Times New Roman" w:hAnsi="Times New Roman" w:cs="Times New Roman"/>
          <w:sz w:val="24"/>
          <w:szCs w:val="24"/>
        </w:rPr>
        <w:t xml:space="preserve">Also, a MODSIM training class, including discussion of MODSIM-MODFLOW, </w:t>
      </w:r>
      <w:r w:rsidR="00CC24DE" w:rsidRPr="001D5929">
        <w:rPr>
          <w:rFonts w:ascii="Times New Roman" w:hAnsi="Times New Roman" w:cs="Times New Roman"/>
          <w:sz w:val="24"/>
          <w:szCs w:val="24"/>
        </w:rPr>
        <w:t>was held</w:t>
      </w:r>
      <w:r w:rsidR="00AF01B4" w:rsidRPr="001D5929">
        <w:rPr>
          <w:rFonts w:ascii="Times New Roman" w:hAnsi="Times New Roman" w:cs="Times New Roman"/>
          <w:sz w:val="24"/>
          <w:szCs w:val="24"/>
        </w:rPr>
        <w:t xml:space="preserve"> May 2017</w:t>
      </w:r>
      <w:r w:rsidR="00CC24DE" w:rsidRPr="001D5929">
        <w:rPr>
          <w:rFonts w:ascii="Times New Roman" w:hAnsi="Times New Roman" w:cs="Times New Roman"/>
          <w:sz w:val="24"/>
          <w:szCs w:val="24"/>
        </w:rPr>
        <w:t xml:space="preserve">, in </w:t>
      </w:r>
      <w:del w:id="6" w:author="Niswonger, Richard" w:date="2017-04-18T08:20:00Z">
        <w:r w:rsidR="00CC24DE" w:rsidRPr="001D5929" w:rsidDel="00763197">
          <w:rPr>
            <w:rFonts w:ascii="Times New Roman" w:hAnsi="Times New Roman" w:cs="Times New Roman"/>
            <w:sz w:val="24"/>
            <w:szCs w:val="24"/>
          </w:rPr>
          <w:delText>Sacramento</w:delText>
        </w:r>
      </w:del>
      <w:ins w:id="7" w:author="Niswonger, Richard" w:date="2017-04-18T08:20:00Z">
        <w:r w:rsidR="00763197">
          <w:rPr>
            <w:rFonts w:ascii="Times New Roman" w:hAnsi="Times New Roman" w:cs="Times New Roman"/>
            <w:sz w:val="24"/>
            <w:szCs w:val="24"/>
          </w:rPr>
          <w:t>Sonoma</w:t>
        </w:r>
      </w:ins>
      <w:r w:rsidR="00CC24DE" w:rsidRPr="001D5929">
        <w:rPr>
          <w:rFonts w:ascii="Times New Roman" w:hAnsi="Times New Roman" w:cs="Times New Roman"/>
          <w:sz w:val="24"/>
          <w:szCs w:val="24"/>
        </w:rPr>
        <w:t>, California, for USGS</w:t>
      </w:r>
      <w:ins w:id="8" w:author="Niswonger, Richard" w:date="2017-04-18T08:20:00Z">
        <w:r w:rsidR="00763197">
          <w:rPr>
            <w:rFonts w:ascii="Times New Roman" w:hAnsi="Times New Roman" w:cs="Times New Roman"/>
            <w:sz w:val="24"/>
            <w:szCs w:val="24"/>
          </w:rPr>
          <w:t xml:space="preserve">, water agency, </w:t>
        </w:r>
      </w:ins>
      <w:del w:id="9" w:author="Morway, Eric" w:date="2017-04-20T10:03:00Z">
        <w:r w:rsidR="00CC24DE" w:rsidRPr="001D5929" w:rsidDel="00B627D1">
          <w:rPr>
            <w:rFonts w:ascii="Times New Roman" w:hAnsi="Times New Roman" w:cs="Times New Roman"/>
            <w:sz w:val="24"/>
            <w:szCs w:val="24"/>
          </w:rPr>
          <w:delText xml:space="preserve"> </w:delText>
        </w:r>
      </w:del>
      <w:r w:rsidR="00CC24DE" w:rsidRPr="001D5929">
        <w:rPr>
          <w:rFonts w:ascii="Times New Roman" w:hAnsi="Times New Roman" w:cs="Times New Roman"/>
          <w:sz w:val="24"/>
          <w:szCs w:val="24"/>
        </w:rPr>
        <w:t>and California state employees</w:t>
      </w:r>
      <w:r w:rsidR="00AF01B4" w:rsidRPr="001D5929">
        <w:rPr>
          <w:rFonts w:ascii="Times New Roman" w:hAnsi="Times New Roman" w:cs="Times New Roman"/>
          <w:sz w:val="24"/>
          <w:szCs w:val="24"/>
        </w:rPr>
        <w:t>.</w:t>
      </w:r>
    </w:p>
    <w:p w14:paraId="6CB9542D" w14:textId="77777777" w:rsidR="008C64B3" w:rsidRDefault="00AF01B4" w:rsidP="008C64B3">
      <w:pPr>
        <w:pStyle w:val="ListParagraph"/>
        <w:numPr>
          <w:ilvl w:val="0"/>
          <w:numId w:val="3"/>
        </w:numPr>
        <w:spacing w:line="240" w:lineRule="auto"/>
        <w:rPr>
          <w:rFonts w:ascii="Times New Roman" w:hAnsi="Times New Roman" w:cs="Times New Roman"/>
          <w:sz w:val="24"/>
          <w:szCs w:val="24"/>
        </w:rPr>
      </w:pPr>
      <w:r w:rsidRPr="008C64B3">
        <w:rPr>
          <w:rFonts w:ascii="Times New Roman" w:hAnsi="Times New Roman" w:cs="Times New Roman"/>
          <w:sz w:val="24"/>
          <w:szCs w:val="24"/>
          <w:u w:val="single"/>
        </w:rPr>
        <w:t>Agricultural water demand/irrigation supply package for MODFLOW and GSFLOW</w:t>
      </w:r>
      <w:r w:rsidRPr="008C64B3">
        <w:rPr>
          <w:rFonts w:ascii="Times New Roman" w:hAnsi="Times New Roman" w:cs="Times New Roman"/>
          <w:sz w:val="24"/>
          <w:szCs w:val="24"/>
        </w:rPr>
        <w:t xml:space="preserve">: </w:t>
      </w:r>
      <w:del w:id="10" w:author="Niswonger, Richard" w:date="2017-04-18T08:21:00Z">
        <w:r w:rsidR="008C64B3" w:rsidRPr="008C64B3" w:rsidDel="00763197">
          <w:rPr>
            <w:rFonts w:ascii="Times New Roman" w:hAnsi="Times New Roman" w:cs="Times New Roman"/>
            <w:sz w:val="24"/>
            <w:szCs w:val="24"/>
          </w:rPr>
          <w:delText>Add text here</w:delText>
        </w:r>
      </w:del>
      <w:ins w:id="11" w:author="Niswonger, Richard" w:date="2017-04-18T08:21:00Z">
        <w:r w:rsidR="00763197">
          <w:rPr>
            <w:rFonts w:ascii="Times New Roman" w:hAnsi="Times New Roman" w:cs="Times New Roman"/>
            <w:sz w:val="24"/>
            <w:szCs w:val="24"/>
          </w:rPr>
          <w:t xml:space="preserve">Irrigation supply and demand </w:t>
        </w:r>
      </w:ins>
      <w:ins w:id="12" w:author="Niswonger, Richard" w:date="2017-04-18T08:25:00Z">
        <w:r w:rsidR="007F5876">
          <w:rPr>
            <w:rFonts w:ascii="Times New Roman" w:hAnsi="Times New Roman" w:cs="Times New Roman"/>
            <w:sz w:val="24"/>
            <w:szCs w:val="24"/>
          </w:rPr>
          <w:t>packages</w:t>
        </w:r>
      </w:ins>
      <w:ins w:id="13" w:author="Niswonger, Richard" w:date="2017-04-18T08:21:00Z">
        <w:r w:rsidR="00763197">
          <w:rPr>
            <w:rFonts w:ascii="Times New Roman" w:hAnsi="Times New Roman" w:cs="Times New Roman"/>
            <w:sz w:val="24"/>
            <w:szCs w:val="24"/>
          </w:rPr>
          <w:t xml:space="preserve"> are being developed </w:t>
        </w:r>
      </w:ins>
      <w:ins w:id="14" w:author="Niswonger, Richard" w:date="2017-04-18T08:24:00Z">
        <w:r w:rsidR="00763197">
          <w:rPr>
            <w:rFonts w:ascii="Times New Roman" w:hAnsi="Times New Roman" w:cs="Times New Roman"/>
            <w:sz w:val="24"/>
            <w:szCs w:val="24"/>
          </w:rPr>
          <w:t xml:space="preserve">for GSFLOW </w:t>
        </w:r>
      </w:ins>
      <w:ins w:id="15" w:author="Niswonger, Richard" w:date="2017-04-18T08:21:00Z">
        <w:r w:rsidR="00763197">
          <w:rPr>
            <w:rFonts w:ascii="Times New Roman" w:hAnsi="Times New Roman" w:cs="Times New Roman"/>
            <w:sz w:val="24"/>
            <w:szCs w:val="24"/>
          </w:rPr>
          <w:t>to simulate supplemental pumping</w:t>
        </w:r>
      </w:ins>
      <w:ins w:id="16" w:author="Niswonger, Richard" w:date="2017-04-18T08:23:00Z">
        <w:r w:rsidR="00763197">
          <w:rPr>
            <w:rFonts w:ascii="Times New Roman" w:hAnsi="Times New Roman" w:cs="Times New Roman"/>
            <w:sz w:val="24"/>
            <w:szCs w:val="24"/>
          </w:rPr>
          <w:t xml:space="preserve"> and demand-based irrigation water application</w:t>
        </w:r>
      </w:ins>
      <w:ins w:id="17" w:author="Niswonger, Richard" w:date="2017-04-18T08:21:00Z">
        <w:r w:rsidR="00763197">
          <w:rPr>
            <w:rFonts w:ascii="Times New Roman" w:hAnsi="Times New Roman" w:cs="Times New Roman"/>
            <w:sz w:val="24"/>
            <w:szCs w:val="24"/>
          </w:rPr>
          <w:t xml:space="preserve"> in </w:t>
        </w:r>
      </w:ins>
      <w:ins w:id="18" w:author="Niswonger, Richard" w:date="2017-04-18T08:24:00Z">
        <w:r w:rsidR="00763197">
          <w:rPr>
            <w:rFonts w:ascii="Times New Roman" w:hAnsi="Times New Roman" w:cs="Times New Roman"/>
            <w:sz w:val="24"/>
            <w:szCs w:val="24"/>
          </w:rPr>
          <w:t xml:space="preserve">systems that conjunctively use </w:t>
        </w:r>
      </w:ins>
      <w:ins w:id="19" w:author="Niswonger, Richard" w:date="2017-04-18T08:21:00Z">
        <w:r w:rsidR="00763197">
          <w:rPr>
            <w:rFonts w:ascii="Times New Roman" w:hAnsi="Times New Roman" w:cs="Times New Roman"/>
            <w:sz w:val="24"/>
            <w:szCs w:val="24"/>
          </w:rPr>
          <w:t>surface water and groundwater</w:t>
        </w:r>
      </w:ins>
      <w:r w:rsidR="008C64B3" w:rsidRPr="008C64B3">
        <w:rPr>
          <w:rFonts w:ascii="Times New Roman" w:hAnsi="Times New Roman" w:cs="Times New Roman"/>
          <w:sz w:val="24"/>
          <w:szCs w:val="24"/>
        </w:rPr>
        <w:t>.</w:t>
      </w:r>
      <w:r w:rsidRPr="008C64B3">
        <w:rPr>
          <w:rFonts w:ascii="Times New Roman" w:hAnsi="Times New Roman" w:cs="Times New Roman"/>
          <w:sz w:val="24"/>
          <w:szCs w:val="24"/>
        </w:rPr>
        <w:t xml:space="preserve"> Development of the agriculture/irrigation package </w:t>
      </w:r>
      <w:r w:rsidR="008C64B3" w:rsidRPr="008C64B3">
        <w:rPr>
          <w:rFonts w:ascii="Times New Roman" w:hAnsi="Times New Roman" w:cs="Times New Roman"/>
          <w:sz w:val="24"/>
          <w:szCs w:val="24"/>
        </w:rPr>
        <w:t>is being done</w:t>
      </w:r>
      <w:r w:rsidRPr="008C64B3">
        <w:rPr>
          <w:rFonts w:ascii="Times New Roman" w:hAnsi="Times New Roman" w:cs="Times New Roman"/>
          <w:sz w:val="24"/>
          <w:szCs w:val="24"/>
        </w:rPr>
        <w:t xml:space="preserve"> in collaboration with Claudia Faunt and Jon Traum of the California WSC in support of the Russian River Basin GSFLOW model development.</w:t>
      </w:r>
    </w:p>
    <w:p w14:paraId="1CDF42DA" w14:textId="6187956B" w:rsidR="00AF01B4" w:rsidRPr="008C64B3" w:rsidRDefault="001D5929" w:rsidP="008C64B3">
      <w:pPr>
        <w:pStyle w:val="ListParagraph"/>
        <w:numPr>
          <w:ilvl w:val="0"/>
          <w:numId w:val="3"/>
        </w:numPr>
        <w:spacing w:line="240" w:lineRule="auto"/>
        <w:rPr>
          <w:rFonts w:ascii="Times New Roman" w:hAnsi="Times New Roman" w:cs="Times New Roman"/>
          <w:sz w:val="24"/>
          <w:szCs w:val="24"/>
        </w:rPr>
      </w:pPr>
      <w:r w:rsidRPr="008C64B3">
        <w:rPr>
          <w:rFonts w:ascii="Times New Roman" w:hAnsi="Times New Roman" w:cs="Times New Roman"/>
          <w:sz w:val="24"/>
          <w:szCs w:val="24"/>
          <w:u w:val="single"/>
        </w:rPr>
        <w:t>C</w:t>
      </w:r>
      <w:r w:rsidR="00AF01B4" w:rsidRPr="008C64B3">
        <w:rPr>
          <w:rFonts w:ascii="Times New Roman" w:hAnsi="Times New Roman" w:cs="Times New Roman"/>
          <w:sz w:val="24"/>
          <w:szCs w:val="24"/>
          <w:u w:val="single"/>
        </w:rPr>
        <w:t>ontinued development and enhancement to GSFLOW pre- and post-processors</w:t>
      </w:r>
      <w:r w:rsidR="00AF01B4" w:rsidRPr="008C64B3">
        <w:rPr>
          <w:rFonts w:ascii="Times New Roman" w:hAnsi="Times New Roman" w:cs="Times New Roman"/>
          <w:sz w:val="24"/>
          <w:szCs w:val="24"/>
        </w:rPr>
        <w:t xml:space="preserve">. </w:t>
      </w:r>
      <w:del w:id="20" w:author="Niswonger, Richard" w:date="2017-04-18T08:25:00Z">
        <w:r w:rsidRPr="008C64B3" w:rsidDel="007F5876">
          <w:rPr>
            <w:rFonts w:ascii="Times New Roman" w:hAnsi="Times New Roman" w:cs="Times New Roman"/>
            <w:sz w:val="24"/>
            <w:szCs w:val="24"/>
          </w:rPr>
          <w:delText xml:space="preserve">Describe the </w:delText>
        </w:r>
      </w:del>
      <w:ins w:id="21" w:author="Niswonger, Richard" w:date="2017-04-18T08:28:00Z">
        <w:r w:rsidR="007F5876">
          <w:rPr>
            <w:rFonts w:ascii="Times New Roman" w:hAnsi="Times New Roman" w:cs="Times New Roman"/>
            <w:sz w:val="24"/>
            <w:szCs w:val="24"/>
          </w:rPr>
          <w:t xml:space="preserve">Originally developed in collaboration with scientists from the Desert Research Institute, Murphy and Rich are documenting and updating </w:t>
        </w:r>
      </w:ins>
      <w:r w:rsidRPr="008C64B3">
        <w:rPr>
          <w:rFonts w:ascii="Times New Roman" w:hAnsi="Times New Roman" w:cs="Times New Roman"/>
          <w:sz w:val="24"/>
          <w:szCs w:val="24"/>
        </w:rPr>
        <w:t xml:space="preserve">Arc-python scripts </w:t>
      </w:r>
      <w:ins w:id="22" w:author="Niswonger, Richard" w:date="2017-04-18T08:26:00Z">
        <w:r w:rsidR="007F5876">
          <w:rPr>
            <w:rFonts w:ascii="Times New Roman" w:hAnsi="Times New Roman" w:cs="Times New Roman"/>
            <w:sz w:val="24"/>
            <w:szCs w:val="24"/>
          </w:rPr>
          <w:t xml:space="preserve">that </w:t>
        </w:r>
      </w:ins>
      <w:ins w:id="23" w:author="Niswonger, Richard" w:date="2017-04-18T08:29:00Z">
        <w:r w:rsidR="007F5876">
          <w:rPr>
            <w:rFonts w:ascii="Times New Roman" w:hAnsi="Times New Roman" w:cs="Times New Roman"/>
            <w:sz w:val="24"/>
            <w:szCs w:val="24"/>
          </w:rPr>
          <w:t xml:space="preserve">automate the </w:t>
        </w:r>
      </w:ins>
      <w:ins w:id="24" w:author="Niswonger, Richard" w:date="2017-04-18T08:26:00Z">
        <w:r w:rsidR="007F5876">
          <w:rPr>
            <w:rFonts w:ascii="Times New Roman" w:hAnsi="Times New Roman" w:cs="Times New Roman"/>
            <w:sz w:val="24"/>
            <w:szCs w:val="24"/>
          </w:rPr>
          <w:t xml:space="preserve">GSFLOW </w:t>
        </w:r>
      </w:ins>
      <w:ins w:id="25" w:author="Niswonger, Richard" w:date="2017-04-18T09:06:00Z">
        <w:r w:rsidR="00330C1C">
          <w:rPr>
            <w:rFonts w:ascii="Times New Roman" w:hAnsi="Times New Roman" w:cs="Times New Roman"/>
            <w:sz w:val="24"/>
            <w:szCs w:val="24"/>
          </w:rPr>
          <w:t>input</w:t>
        </w:r>
      </w:ins>
      <w:ins w:id="26" w:author="Niswonger, Richard" w:date="2017-04-18T08:26:00Z">
        <w:r w:rsidR="007F5876">
          <w:rPr>
            <w:rFonts w:ascii="Times New Roman" w:hAnsi="Times New Roman" w:cs="Times New Roman"/>
            <w:sz w:val="24"/>
            <w:szCs w:val="24"/>
          </w:rPr>
          <w:t xml:space="preserve"> development </w:t>
        </w:r>
      </w:ins>
      <w:ins w:id="27" w:author="Niswonger, Richard" w:date="2017-04-18T08:29:00Z">
        <w:r w:rsidR="007F5876">
          <w:rPr>
            <w:rFonts w:ascii="Times New Roman" w:hAnsi="Times New Roman" w:cs="Times New Roman"/>
            <w:sz w:val="24"/>
            <w:szCs w:val="24"/>
          </w:rPr>
          <w:t xml:space="preserve">process </w:t>
        </w:r>
      </w:ins>
      <w:ins w:id="28" w:author="Niswonger, Richard" w:date="2017-04-18T08:26:00Z">
        <w:r w:rsidR="007F5876">
          <w:rPr>
            <w:rFonts w:ascii="Times New Roman" w:hAnsi="Times New Roman" w:cs="Times New Roman"/>
            <w:sz w:val="24"/>
            <w:szCs w:val="24"/>
          </w:rPr>
          <w:t xml:space="preserve">using geospatial datasets and GIS. </w:t>
        </w:r>
      </w:ins>
      <w:del w:id="29" w:author="Niswonger, Richard" w:date="2017-04-18T08:27:00Z">
        <w:r w:rsidRPr="008C64B3" w:rsidDel="007F5876">
          <w:rPr>
            <w:rFonts w:ascii="Times New Roman" w:hAnsi="Times New Roman" w:cs="Times New Roman"/>
            <w:sz w:val="24"/>
            <w:szCs w:val="24"/>
          </w:rPr>
          <w:delText xml:space="preserve">work by </w:delText>
        </w:r>
      </w:del>
      <w:del w:id="30" w:author="Niswonger, Richard" w:date="2017-04-18T09:07:00Z">
        <w:r w:rsidRPr="008C64B3" w:rsidDel="00330C1C">
          <w:rPr>
            <w:rFonts w:ascii="Times New Roman" w:hAnsi="Times New Roman" w:cs="Times New Roman"/>
            <w:sz w:val="24"/>
            <w:szCs w:val="24"/>
          </w:rPr>
          <w:delText xml:space="preserve">Murphy and </w:delText>
        </w:r>
      </w:del>
      <w:r w:rsidRPr="008C64B3">
        <w:rPr>
          <w:rFonts w:ascii="Times New Roman" w:hAnsi="Times New Roman" w:cs="Times New Roman"/>
          <w:sz w:val="24"/>
          <w:szCs w:val="24"/>
        </w:rPr>
        <w:t xml:space="preserve">Rich </w:t>
      </w:r>
      <w:ins w:id="31" w:author="Niswonger, Richard" w:date="2017-04-18T08:27:00Z">
        <w:r w:rsidR="007F5876">
          <w:rPr>
            <w:rFonts w:ascii="Times New Roman" w:hAnsi="Times New Roman" w:cs="Times New Roman"/>
            <w:sz w:val="24"/>
            <w:szCs w:val="24"/>
          </w:rPr>
          <w:t xml:space="preserve">are collaborating </w:t>
        </w:r>
      </w:ins>
      <w:ins w:id="32" w:author="Niswonger, Richard" w:date="2017-04-18T09:07:00Z">
        <w:r w:rsidR="00330C1C">
          <w:rPr>
            <w:rFonts w:ascii="Times New Roman" w:hAnsi="Times New Roman" w:cs="Times New Roman"/>
            <w:sz w:val="24"/>
            <w:szCs w:val="24"/>
          </w:rPr>
          <w:t xml:space="preserve">with Josh Larsen, Tracy Nishikawa, and Claudia Faunt on the development of a graphical user interface for GSFLOW that </w:t>
        </w:r>
      </w:ins>
      <w:ins w:id="33" w:author="Niswonger, Richard" w:date="2017-04-18T09:08:00Z">
        <w:r w:rsidR="00330C1C">
          <w:rPr>
            <w:rFonts w:ascii="Times New Roman" w:hAnsi="Times New Roman" w:cs="Times New Roman"/>
            <w:sz w:val="24"/>
            <w:szCs w:val="24"/>
          </w:rPr>
          <w:t>expands upon</w:t>
        </w:r>
      </w:ins>
      <w:del w:id="34" w:author="Niswonger, Richard" w:date="2017-04-18T09:08:00Z">
        <w:r w:rsidRPr="008C64B3" w:rsidDel="00330C1C">
          <w:rPr>
            <w:rFonts w:ascii="Times New Roman" w:hAnsi="Times New Roman" w:cs="Times New Roman"/>
            <w:sz w:val="24"/>
            <w:szCs w:val="24"/>
          </w:rPr>
          <w:delText>and the</w:delText>
        </w:r>
      </w:del>
      <w:r w:rsidRPr="008C64B3">
        <w:rPr>
          <w:rFonts w:ascii="Times New Roman" w:hAnsi="Times New Roman" w:cs="Times New Roman"/>
          <w:sz w:val="24"/>
          <w:szCs w:val="24"/>
        </w:rPr>
        <w:t xml:space="preserve"> FloPy</w:t>
      </w:r>
      <w:del w:id="35" w:author="Niswonger, Richard" w:date="2017-04-18T09:08:00Z">
        <w:r w:rsidRPr="008C64B3" w:rsidDel="00330C1C">
          <w:rPr>
            <w:rFonts w:ascii="Times New Roman" w:hAnsi="Times New Roman" w:cs="Times New Roman"/>
            <w:sz w:val="24"/>
            <w:szCs w:val="24"/>
          </w:rPr>
          <w:delText>-</w:delText>
        </w:r>
      </w:del>
      <w:ins w:id="36" w:author="Niswonger, Richard" w:date="2017-04-18T09:08:00Z">
        <w:r w:rsidR="00330C1C">
          <w:rPr>
            <w:rFonts w:ascii="Times New Roman" w:hAnsi="Times New Roman" w:cs="Times New Roman"/>
            <w:sz w:val="24"/>
            <w:szCs w:val="24"/>
          </w:rPr>
          <w:t xml:space="preserve"> </w:t>
        </w:r>
      </w:ins>
      <w:ins w:id="37" w:author="Niswonger, Richard" w:date="2017-04-18T09:09:00Z">
        <w:r w:rsidR="00330C1C">
          <w:rPr>
            <w:rFonts w:ascii="Times New Roman" w:hAnsi="Times New Roman" w:cs="Times New Roman"/>
            <w:sz w:val="24"/>
            <w:szCs w:val="24"/>
          </w:rPr>
          <w:t xml:space="preserve">and </w:t>
        </w:r>
      </w:ins>
      <w:r w:rsidRPr="008C64B3">
        <w:rPr>
          <w:rFonts w:ascii="Times New Roman" w:hAnsi="Times New Roman" w:cs="Times New Roman"/>
          <w:sz w:val="24"/>
          <w:szCs w:val="24"/>
        </w:rPr>
        <w:t>PRMS</w:t>
      </w:r>
      <w:ins w:id="38" w:author="Niswonger, Richard" w:date="2017-04-18T09:10:00Z">
        <w:r w:rsidR="00330C1C">
          <w:rPr>
            <w:rFonts w:ascii="Times New Roman" w:hAnsi="Times New Roman" w:cs="Times New Roman"/>
            <w:sz w:val="24"/>
            <w:szCs w:val="24"/>
          </w:rPr>
          <w:t>-</w:t>
        </w:r>
      </w:ins>
      <w:ins w:id="39" w:author="Niswonger, Richard" w:date="2017-04-18T09:08:00Z">
        <w:r w:rsidR="00330C1C">
          <w:rPr>
            <w:rFonts w:ascii="Times New Roman" w:hAnsi="Times New Roman" w:cs="Times New Roman"/>
            <w:sz w:val="24"/>
            <w:szCs w:val="24"/>
          </w:rPr>
          <w:t>Py</w:t>
        </w:r>
      </w:ins>
      <w:r w:rsidRPr="008C64B3">
        <w:rPr>
          <w:rFonts w:ascii="Times New Roman" w:hAnsi="Times New Roman" w:cs="Times New Roman"/>
          <w:sz w:val="24"/>
          <w:szCs w:val="24"/>
        </w:rPr>
        <w:t xml:space="preserve"> </w:t>
      </w:r>
      <w:del w:id="40" w:author="Niswonger, Richard" w:date="2017-04-18T09:08:00Z">
        <w:r w:rsidRPr="008C64B3" w:rsidDel="00330C1C">
          <w:rPr>
            <w:rFonts w:ascii="Times New Roman" w:hAnsi="Times New Roman" w:cs="Times New Roman"/>
            <w:sz w:val="24"/>
            <w:szCs w:val="24"/>
          </w:rPr>
          <w:delText>work by Josh Larsen.</w:delText>
        </w:r>
      </w:del>
      <w:ins w:id="41" w:author="Niswonger, Richard" w:date="2017-04-18T09:09:00Z">
        <w:r w:rsidR="00330C1C">
          <w:rPr>
            <w:rFonts w:ascii="Times New Roman" w:hAnsi="Times New Roman" w:cs="Times New Roman"/>
            <w:sz w:val="24"/>
            <w:szCs w:val="24"/>
          </w:rPr>
          <w:t>to</w:t>
        </w:r>
      </w:ins>
      <w:ins w:id="42" w:author="Niswonger, Richard" w:date="2017-04-18T09:12:00Z">
        <w:r w:rsidR="00EA6CF1">
          <w:rPr>
            <w:rFonts w:ascii="Times New Roman" w:hAnsi="Times New Roman" w:cs="Times New Roman"/>
            <w:sz w:val="24"/>
            <w:szCs w:val="24"/>
          </w:rPr>
          <w:t xml:space="preserve"> </w:t>
        </w:r>
      </w:ins>
      <w:ins w:id="43" w:author="Niswonger, Richard" w:date="2017-04-18T09:10:00Z">
        <w:r w:rsidR="00330C1C">
          <w:rPr>
            <w:rFonts w:ascii="Times New Roman" w:hAnsi="Times New Roman" w:cs="Times New Roman"/>
            <w:sz w:val="24"/>
            <w:szCs w:val="24"/>
          </w:rPr>
          <w:t>create</w:t>
        </w:r>
      </w:ins>
      <w:ins w:id="44" w:author="Niswonger, Richard" w:date="2017-04-18T09:09:00Z">
        <w:r w:rsidR="00330C1C">
          <w:rPr>
            <w:rFonts w:ascii="Times New Roman" w:hAnsi="Times New Roman" w:cs="Times New Roman"/>
            <w:sz w:val="24"/>
            <w:szCs w:val="24"/>
          </w:rPr>
          <w:t xml:space="preserve"> GSFLOW</w:t>
        </w:r>
      </w:ins>
      <w:ins w:id="45" w:author="Niswonger, Richard" w:date="2017-04-18T09:10:00Z">
        <w:r w:rsidR="00330C1C">
          <w:rPr>
            <w:rFonts w:ascii="Times New Roman" w:hAnsi="Times New Roman" w:cs="Times New Roman"/>
            <w:sz w:val="24"/>
            <w:szCs w:val="24"/>
          </w:rPr>
          <w:t>-Py for</w:t>
        </w:r>
      </w:ins>
      <w:ins w:id="46" w:author="Niswonger, Richard" w:date="2017-04-18T09:09:00Z">
        <w:r w:rsidR="00330C1C">
          <w:rPr>
            <w:rFonts w:ascii="Times New Roman" w:hAnsi="Times New Roman" w:cs="Times New Roman"/>
            <w:sz w:val="24"/>
            <w:szCs w:val="24"/>
          </w:rPr>
          <w:t xml:space="preserve"> post-processing model results. Future plans include adding compatibility between GSFLOW</w:t>
        </w:r>
      </w:ins>
      <w:ins w:id="47" w:author="Niswonger, Richard" w:date="2017-04-18T09:10:00Z">
        <w:r w:rsidR="00330C1C">
          <w:rPr>
            <w:rFonts w:ascii="Times New Roman" w:hAnsi="Times New Roman" w:cs="Times New Roman"/>
            <w:sz w:val="24"/>
            <w:szCs w:val="24"/>
          </w:rPr>
          <w:t>-</w:t>
        </w:r>
      </w:ins>
      <w:ins w:id="48" w:author="Niswonger, Richard" w:date="2017-04-18T09:09:00Z">
        <w:r w:rsidR="00330C1C">
          <w:rPr>
            <w:rFonts w:ascii="Times New Roman" w:hAnsi="Times New Roman" w:cs="Times New Roman"/>
            <w:sz w:val="24"/>
            <w:szCs w:val="24"/>
          </w:rPr>
          <w:t>Py</w:t>
        </w:r>
      </w:ins>
      <w:ins w:id="49" w:author="Niswonger, Richard" w:date="2017-04-18T09:11:00Z">
        <w:r w:rsidR="00330C1C">
          <w:rPr>
            <w:rFonts w:ascii="Times New Roman" w:hAnsi="Times New Roman" w:cs="Times New Roman"/>
            <w:sz w:val="24"/>
            <w:szCs w:val="24"/>
          </w:rPr>
          <w:t xml:space="preserve"> and GW-WebFlow in collaboration with Jeremy White</w:t>
        </w:r>
      </w:ins>
      <w:ins w:id="50" w:author="Niswonger, Richard" w:date="2017-04-18T09:13:00Z">
        <w:r w:rsidR="00EA6CF1">
          <w:rPr>
            <w:rFonts w:ascii="Times New Roman" w:hAnsi="Times New Roman" w:cs="Times New Roman"/>
            <w:sz w:val="24"/>
            <w:szCs w:val="24"/>
          </w:rPr>
          <w:t xml:space="preserve"> for providing w</w:t>
        </w:r>
        <w:del w:id="51" w:author="Morway, Eric" w:date="2017-04-20T09:57:00Z">
          <w:r w:rsidR="00EA6CF1" w:rsidDel="00B627D1">
            <w:rPr>
              <w:rFonts w:ascii="Times New Roman" w:hAnsi="Times New Roman" w:cs="Times New Roman"/>
              <w:sz w:val="24"/>
              <w:szCs w:val="24"/>
            </w:rPr>
            <w:delText>a</w:delText>
          </w:r>
        </w:del>
      </w:ins>
      <w:ins w:id="52" w:author="Morway, Eric" w:date="2017-04-20T09:57:00Z">
        <w:r w:rsidR="00B627D1">
          <w:rPr>
            <w:rFonts w:ascii="Times New Roman" w:hAnsi="Times New Roman" w:cs="Times New Roman"/>
            <w:sz w:val="24"/>
            <w:szCs w:val="24"/>
          </w:rPr>
          <w:t>e</w:t>
        </w:r>
      </w:ins>
      <w:ins w:id="53" w:author="Niswonger, Richard" w:date="2017-04-18T09:13:00Z">
        <w:r w:rsidR="00EA6CF1">
          <w:rPr>
            <w:rFonts w:ascii="Times New Roman" w:hAnsi="Times New Roman" w:cs="Times New Roman"/>
            <w:sz w:val="24"/>
            <w:szCs w:val="24"/>
          </w:rPr>
          <w:t>b-based graphical display of GSFLOW model results</w:t>
        </w:r>
      </w:ins>
      <w:ins w:id="54" w:author="Niswonger, Richard" w:date="2017-04-18T09:11:00Z">
        <w:r w:rsidR="00330C1C">
          <w:rPr>
            <w:rFonts w:ascii="Times New Roman" w:hAnsi="Times New Roman" w:cs="Times New Roman"/>
            <w:sz w:val="24"/>
            <w:szCs w:val="24"/>
          </w:rPr>
          <w:t>.</w:t>
        </w:r>
      </w:ins>
    </w:p>
    <w:p w14:paraId="3C146C74" w14:textId="77777777" w:rsidR="00AF01B4" w:rsidRPr="001D5929" w:rsidRDefault="00AF01B4" w:rsidP="00C76BC3">
      <w:pPr>
        <w:pStyle w:val="ListParagraph"/>
        <w:numPr>
          <w:ilvl w:val="0"/>
          <w:numId w:val="3"/>
        </w:numPr>
        <w:spacing w:line="240" w:lineRule="auto"/>
        <w:rPr>
          <w:rFonts w:ascii="Times New Roman" w:hAnsi="Times New Roman" w:cs="Times New Roman"/>
          <w:sz w:val="24"/>
          <w:szCs w:val="24"/>
        </w:rPr>
      </w:pPr>
      <w:r w:rsidRPr="001D5929">
        <w:rPr>
          <w:rFonts w:ascii="Times New Roman" w:hAnsi="Times New Roman" w:cs="Times New Roman"/>
          <w:sz w:val="24"/>
          <w:szCs w:val="24"/>
          <w:u w:val="single"/>
        </w:rPr>
        <w:t>CRT</w:t>
      </w:r>
      <w:r w:rsidR="001D5929" w:rsidRPr="001D5929">
        <w:rPr>
          <w:rFonts w:ascii="Times New Roman" w:hAnsi="Times New Roman" w:cs="Times New Roman"/>
          <w:sz w:val="24"/>
          <w:szCs w:val="24"/>
        </w:rPr>
        <w:t>: release of D8 routing; other enhancements.</w:t>
      </w:r>
      <w:ins w:id="55" w:author="Niswonger, Richard" w:date="2017-04-18T09:12:00Z">
        <w:r w:rsidR="00330C1C">
          <w:rPr>
            <w:rFonts w:ascii="Times New Roman" w:hAnsi="Times New Roman" w:cs="Times New Roman"/>
            <w:sz w:val="24"/>
            <w:szCs w:val="24"/>
          </w:rPr>
          <w:t xml:space="preserve"> CRT is an important component of the Arc-Python scripts for developing GSFLOW models.</w:t>
        </w:r>
      </w:ins>
    </w:p>
    <w:p w14:paraId="76916E03" w14:textId="77777777" w:rsidR="001D5929" w:rsidRPr="001D5929" w:rsidRDefault="00EC7E44" w:rsidP="001D5929">
      <w:pPr>
        <w:pStyle w:val="NormalWeb"/>
        <w:spacing w:before="0" w:beforeAutospacing="0"/>
        <w:rPr>
          <w:rFonts w:ascii="Times New Roman" w:hAnsi="Times New Roman" w:cs="Times New Roman"/>
        </w:rPr>
      </w:pPr>
      <w:r w:rsidRPr="001D5929">
        <w:rPr>
          <w:rFonts w:ascii="Times New Roman" w:hAnsi="Times New Roman" w:cs="Times New Roman"/>
          <w:u w:val="single"/>
        </w:rPr>
        <w:t>Plans and Products for FY18</w:t>
      </w:r>
      <w:r w:rsidR="001D5929" w:rsidRPr="001D5929">
        <w:rPr>
          <w:rFonts w:ascii="Times New Roman" w:hAnsi="Times New Roman" w:cs="Times New Roman"/>
        </w:rPr>
        <w:t>: The following activities are proposed for FY18:</w:t>
      </w:r>
      <w:r w:rsidR="00A43327">
        <w:rPr>
          <w:rFonts w:ascii="Times New Roman" w:hAnsi="Times New Roman" w:cs="Times New Roman"/>
        </w:rPr>
        <w:t xml:space="preserve"> </w:t>
      </w:r>
      <w:r w:rsidR="00A43327" w:rsidRPr="00A43327">
        <w:rPr>
          <w:rFonts w:ascii="Times New Roman" w:hAnsi="Times New Roman" w:cs="Times New Roman"/>
          <w:highlight w:val="yellow"/>
        </w:rPr>
        <w:t>Describe plans and products for each of these activities:</w:t>
      </w:r>
    </w:p>
    <w:p w14:paraId="44365B0E" w14:textId="5C3991EB" w:rsidR="001D5929" w:rsidRPr="00A43327" w:rsidRDefault="001D5929" w:rsidP="001D5929">
      <w:pPr>
        <w:pStyle w:val="ListParagraph"/>
        <w:numPr>
          <w:ilvl w:val="0"/>
          <w:numId w:val="3"/>
        </w:numPr>
        <w:spacing w:line="240" w:lineRule="auto"/>
        <w:rPr>
          <w:rFonts w:ascii="Times New Roman" w:hAnsi="Times New Roman" w:cs="Times New Roman"/>
          <w:sz w:val="24"/>
          <w:szCs w:val="24"/>
        </w:rPr>
      </w:pPr>
      <w:r w:rsidRPr="00A43327">
        <w:rPr>
          <w:rFonts w:ascii="Times New Roman" w:hAnsi="Times New Roman" w:cs="Times New Roman"/>
          <w:sz w:val="24"/>
          <w:szCs w:val="24"/>
          <w:u w:val="single"/>
        </w:rPr>
        <w:t>GSFLOW-MODSIM link</w:t>
      </w:r>
      <w:r w:rsidRPr="00A43327">
        <w:rPr>
          <w:rFonts w:ascii="Times New Roman" w:hAnsi="Times New Roman" w:cs="Times New Roman"/>
          <w:sz w:val="24"/>
          <w:szCs w:val="24"/>
        </w:rPr>
        <w:t xml:space="preserve">: </w:t>
      </w:r>
      <w:del w:id="56" w:author="Niswonger, Richard" w:date="2017-04-18T09:14:00Z">
        <w:r w:rsidR="00A43327" w:rsidRPr="00A43327" w:rsidDel="00643518">
          <w:rPr>
            <w:rFonts w:ascii="Times New Roman" w:hAnsi="Times New Roman" w:cs="Times New Roman"/>
            <w:sz w:val="24"/>
            <w:szCs w:val="24"/>
          </w:rPr>
          <w:delText>New text here…</w:delText>
        </w:r>
      </w:del>
      <w:ins w:id="57" w:author="Niswonger, Richard" w:date="2017-04-18T09:14:00Z">
        <w:r w:rsidR="00643518">
          <w:rPr>
            <w:rFonts w:ascii="Times New Roman" w:hAnsi="Times New Roman" w:cs="Times New Roman"/>
            <w:sz w:val="24"/>
            <w:szCs w:val="24"/>
          </w:rPr>
          <w:t>The MODSIM and GSFLOW codes are being coupled together to provide reservoir and river operations/p</w:t>
        </w:r>
        <w:r w:rsidR="007D32E6">
          <w:rPr>
            <w:rFonts w:ascii="Times New Roman" w:hAnsi="Times New Roman" w:cs="Times New Roman"/>
            <w:sz w:val="24"/>
            <w:szCs w:val="24"/>
          </w:rPr>
          <w:t xml:space="preserve">lanning capabilities to GSFLOW. </w:t>
        </w:r>
      </w:ins>
      <w:ins w:id="58" w:author="Niswonger, Richard" w:date="2017-04-18T09:17:00Z">
        <w:r w:rsidR="007D32E6">
          <w:rPr>
            <w:rFonts w:ascii="Times New Roman" w:hAnsi="Times New Roman" w:cs="Times New Roman"/>
            <w:sz w:val="24"/>
            <w:szCs w:val="24"/>
          </w:rPr>
          <w:t>This</w:t>
        </w:r>
      </w:ins>
      <w:ins w:id="59" w:author="Niswonger, Richard" w:date="2017-04-18T09:14:00Z">
        <w:r w:rsidR="007D32E6">
          <w:rPr>
            <w:rFonts w:ascii="Times New Roman" w:hAnsi="Times New Roman" w:cs="Times New Roman"/>
            <w:sz w:val="24"/>
            <w:szCs w:val="24"/>
          </w:rPr>
          <w:t xml:space="preserve"> </w:t>
        </w:r>
      </w:ins>
      <w:ins w:id="60" w:author="Niswonger, Richard" w:date="2017-04-18T09:17:00Z">
        <w:r w:rsidR="007D32E6">
          <w:rPr>
            <w:rFonts w:ascii="Times New Roman" w:hAnsi="Times New Roman" w:cs="Times New Roman"/>
            <w:sz w:val="24"/>
            <w:szCs w:val="24"/>
          </w:rPr>
          <w:t xml:space="preserve">work requires some changes to both codes and the development of an interface module that allows data sharing, consistent time stepping, and nonlinear iteration and convergence checking. </w:t>
        </w:r>
      </w:ins>
      <w:r w:rsidRPr="00A43327">
        <w:rPr>
          <w:rFonts w:ascii="Times New Roman" w:hAnsi="Times New Roman" w:cs="Times New Roman"/>
          <w:sz w:val="24"/>
          <w:szCs w:val="24"/>
        </w:rPr>
        <w:t xml:space="preserve"> </w:t>
      </w:r>
      <w:ins w:id="61" w:author="Niswonger, Richard" w:date="2017-04-18T09:20:00Z">
        <w:r w:rsidR="007D32E6">
          <w:rPr>
            <w:rFonts w:ascii="Times New Roman" w:hAnsi="Times New Roman" w:cs="Times New Roman"/>
            <w:sz w:val="24"/>
            <w:szCs w:val="24"/>
          </w:rPr>
          <w:t xml:space="preserve">This work is leveraging the </w:t>
        </w:r>
        <w:r w:rsidR="007D32E6">
          <w:rPr>
            <w:rFonts w:ascii="Times New Roman" w:hAnsi="Times New Roman" w:cs="Times New Roman"/>
            <w:sz w:val="24"/>
            <w:szCs w:val="24"/>
            <w:u w:val="single"/>
          </w:rPr>
          <w:t>a</w:t>
        </w:r>
        <w:r w:rsidR="007D32E6" w:rsidRPr="008C64B3">
          <w:rPr>
            <w:rFonts w:ascii="Times New Roman" w:hAnsi="Times New Roman" w:cs="Times New Roman"/>
            <w:sz w:val="24"/>
            <w:szCs w:val="24"/>
            <w:u w:val="single"/>
          </w:rPr>
          <w:t>gricultural water demand/irrigation supply package</w:t>
        </w:r>
        <w:r w:rsidR="007D32E6" w:rsidRPr="00A43327">
          <w:rPr>
            <w:rFonts w:ascii="Times New Roman" w:hAnsi="Times New Roman" w:cs="Times New Roman"/>
            <w:sz w:val="24"/>
            <w:szCs w:val="24"/>
          </w:rPr>
          <w:t xml:space="preserve"> </w:t>
        </w:r>
        <w:r w:rsidR="007D32E6">
          <w:rPr>
            <w:rFonts w:ascii="Times New Roman" w:hAnsi="Times New Roman" w:cs="Times New Roman"/>
            <w:sz w:val="24"/>
            <w:szCs w:val="24"/>
          </w:rPr>
          <w:t xml:space="preserve">that Rich is developing for GSFLOW. </w:t>
        </w:r>
      </w:ins>
      <w:ins w:id="62" w:author="Morway, Eric" w:date="2017-04-20T10:04:00Z">
        <w:r w:rsidR="00B627D1">
          <w:rPr>
            <w:rFonts w:ascii="Times New Roman" w:hAnsi="Times New Roman" w:cs="Times New Roman"/>
            <w:sz w:val="24"/>
            <w:szCs w:val="24"/>
          </w:rPr>
          <w:t xml:space="preserve"> </w:t>
        </w:r>
      </w:ins>
      <w:ins w:id="63" w:author="Morway, Eric" w:date="2017-04-20T10:05:00Z">
        <w:r w:rsidR="00B627D1">
          <w:rPr>
            <w:rFonts w:ascii="Times New Roman" w:hAnsi="Times New Roman" w:cs="Times New Roman"/>
            <w:sz w:val="24"/>
            <w:szCs w:val="24"/>
          </w:rPr>
          <w:t>Similar to the current GSFLOW setup, d</w:t>
        </w:r>
      </w:ins>
      <w:ins w:id="64" w:author="Morway, Eric" w:date="2017-04-20T10:04:00Z">
        <w:r w:rsidR="00B627D1">
          <w:rPr>
            <w:rFonts w:ascii="Times New Roman" w:hAnsi="Times New Roman" w:cs="Times New Roman"/>
            <w:sz w:val="24"/>
            <w:szCs w:val="24"/>
          </w:rPr>
          <w:t xml:space="preserve">evelopment of GSFLOW-MODSIM </w:t>
        </w:r>
      </w:ins>
      <w:ins w:id="65" w:author="Morway, Eric" w:date="2017-04-20T10:07:00Z">
        <w:r w:rsidR="00DD0534">
          <w:rPr>
            <w:rFonts w:ascii="Times New Roman" w:hAnsi="Times New Roman" w:cs="Times New Roman"/>
            <w:sz w:val="24"/>
            <w:szCs w:val="24"/>
          </w:rPr>
          <w:t>will</w:t>
        </w:r>
      </w:ins>
      <w:ins w:id="66" w:author="Morway, Eric" w:date="2017-04-20T10:04:00Z">
        <w:r w:rsidR="00B627D1">
          <w:rPr>
            <w:rFonts w:ascii="Times New Roman" w:hAnsi="Times New Roman" w:cs="Times New Roman"/>
            <w:sz w:val="24"/>
            <w:szCs w:val="24"/>
          </w:rPr>
          <w:t xml:space="preserve"> allow </w:t>
        </w:r>
      </w:ins>
      <w:ins w:id="67" w:author="Morway, Eric" w:date="2017-04-20T10:05:00Z">
        <w:r w:rsidR="00B627D1">
          <w:rPr>
            <w:rFonts w:ascii="Times New Roman" w:hAnsi="Times New Roman" w:cs="Times New Roman"/>
            <w:sz w:val="24"/>
            <w:szCs w:val="24"/>
          </w:rPr>
          <w:t xml:space="preserve">the </w:t>
        </w:r>
      </w:ins>
      <w:ins w:id="68" w:author="Morway, Eric" w:date="2017-04-20T10:04:00Z">
        <w:r w:rsidR="00B627D1">
          <w:rPr>
            <w:rFonts w:ascii="Times New Roman" w:hAnsi="Times New Roman" w:cs="Times New Roman"/>
            <w:sz w:val="24"/>
            <w:szCs w:val="24"/>
          </w:rPr>
          <w:t xml:space="preserve">user to select </w:t>
        </w:r>
      </w:ins>
      <w:ins w:id="69" w:author="Morway, Eric" w:date="2017-04-20T10:05:00Z">
        <w:r w:rsidR="00B627D1">
          <w:rPr>
            <w:rFonts w:ascii="Times New Roman" w:hAnsi="Times New Roman" w:cs="Times New Roman"/>
            <w:sz w:val="24"/>
            <w:szCs w:val="24"/>
          </w:rPr>
          <w:t xml:space="preserve">which mode they would like to run in.  </w:t>
        </w:r>
      </w:ins>
      <w:ins w:id="70" w:author="Morway, Eric" w:date="2017-04-20T10:07:00Z">
        <w:r w:rsidR="00B627D1">
          <w:rPr>
            <w:rFonts w:ascii="Times New Roman" w:hAnsi="Times New Roman" w:cs="Times New Roman"/>
            <w:sz w:val="24"/>
            <w:szCs w:val="24"/>
          </w:rPr>
          <w:t>For example</w:t>
        </w:r>
      </w:ins>
      <w:ins w:id="71" w:author="Morway, Eric" w:date="2017-04-20T10:05:00Z">
        <w:r w:rsidR="00B627D1">
          <w:rPr>
            <w:rFonts w:ascii="Times New Roman" w:hAnsi="Times New Roman" w:cs="Times New Roman"/>
            <w:sz w:val="24"/>
            <w:szCs w:val="24"/>
          </w:rPr>
          <w:t xml:space="preserve">, if a user only </w:t>
        </w:r>
      </w:ins>
      <w:ins w:id="72" w:author="Morway, Eric" w:date="2017-04-20T10:06:00Z">
        <w:r w:rsidR="00B627D1">
          <w:rPr>
            <w:rFonts w:ascii="Times New Roman" w:hAnsi="Times New Roman" w:cs="Times New Roman"/>
            <w:sz w:val="24"/>
            <w:szCs w:val="24"/>
          </w:rPr>
          <w:t>want</w:t>
        </w:r>
      </w:ins>
      <w:ins w:id="73" w:author="Morway, Eric" w:date="2017-04-20T10:05:00Z">
        <w:r w:rsidR="00B627D1">
          <w:rPr>
            <w:rFonts w:ascii="Times New Roman" w:hAnsi="Times New Roman" w:cs="Times New Roman"/>
            <w:sz w:val="24"/>
            <w:szCs w:val="24"/>
          </w:rPr>
          <w:t>s to invoke PRMS-MODSIM, or MODFLOW-M</w:t>
        </w:r>
        <w:r w:rsidR="00DD0534">
          <w:rPr>
            <w:rFonts w:ascii="Times New Roman" w:hAnsi="Times New Roman" w:cs="Times New Roman"/>
            <w:sz w:val="24"/>
            <w:szCs w:val="24"/>
          </w:rPr>
          <w:t>ODSIM, they will be able to do so, with the longer term vision of facilitating additional model integration</w:t>
        </w:r>
      </w:ins>
      <w:ins w:id="74" w:author="Morway, Eric" w:date="2017-04-20T10:14:00Z">
        <w:r w:rsidR="00D075DD">
          <w:rPr>
            <w:rFonts w:ascii="Times New Roman" w:hAnsi="Times New Roman" w:cs="Times New Roman"/>
            <w:sz w:val="24"/>
            <w:szCs w:val="24"/>
          </w:rPr>
          <w:t xml:space="preserve"> (e.g., solute </w:t>
        </w:r>
        <w:bookmarkStart w:id="75" w:name="_GoBack"/>
        <w:bookmarkEnd w:id="75"/>
        <w:r w:rsidR="00D075DD">
          <w:rPr>
            <w:rFonts w:ascii="Times New Roman" w:hAnsi="Times New Roman" w:cs="Times New Roman"/>
            <w:sz w:val="24"/>
            <w:szCs w:val="24"/>
          </w:rPr>
          <w:t>transport)</w:t>
        </w:r>
      </w:ins>
      <w:ins w:id="76" w:author="Morway, Eric" w:date="2017-04-20T10:05:00Z">
        <w:r w:rsidR="00DD0534">
          <w:rPr>
            <w:rFonts w:ascii="Times New Roman" w:hAnsi="Times New Roman" w:cs="Times New Roman"/>
            <w:sz w:val="24"/>
            <w:szCs w:val="24"/>
          </w:rPr>
          <w:t xml:space="preserve">. </w:t>
        </w:r>
      </w:ins>
      <w:ins w:id="77" w:author="Morway, Eric" w:date="2017-04-20T10:04:00Z">
        <w:r w:rsidR="00B627D1">
          <w:rPr>
            <w:rFonts w:ascii="Times New Roman" w:hAnsi="Times New Roman" w:cs="Times New Roman"/>
            <w:sz w:val="24"/>
            <w:szCs w:val="24"/>
          </w:rPr>
          <w:t xml:space="preserve"> </w:t>
        </w:r>
      </w:ins>
      <w:r w:rsidRPr="00A43327">
        <w:rPr>
          <w:rFonts w:ascii="Times New Roman" w:hAnsi="Times New Roman" w:cs="Times New Roman"/>
          <w:sz w:val="24"/>
          <w:szCs w:val="24"/>
        </w:rPr>
        <w:t>Initial applications of the GSFLOW-MODSIM link are planned for the Deschutes Basin in Oregon with the US Bureau of Reclamation, the Russian River Basin in California with the California…and Sonoma County, and the Carson River Basin in Nevada with the Nevada….Also, a MODSIM training class, including discussion of MODSIM-MODFLOW, was held May 2017, in Sacramento, California, for USGS and California state employees.</w:t>
      </w:r>
    </w:p>
    <w:p w14:paraId="74500C90" w14:textId="77777777" w:rsidR="00C46D3B" w:rsidRDefault="001D5929" w:rsidP="00C46D3B">
      <w:pPr>
        <w:pStyle w:val="ListParagraph"/>
        <w:numPr>
          <w:ilvl w:val="0"/>
          <w:numId w:val="3"/>
        </w:numPr>
        <w:spacing w:line="240" w:lineRule="auto"/>
        <w:rPr>
          <w:rFonts w:ascii="Times New Roman" w:hAnsi="Times New Roman" w:cs="Times New Roman"/>
          <w:sz w:val="24"/>
          <w:szCs w:val="24"/>
        </w:rPr>
      </w:pPr>
      <w:r w:rsidRPr="00A43327">
        <w:rPr>
          <w:rFonts w:ascii="Times New Roman" w:hAnsi="Times New Roman" w:cs="Times New Roman"/>
          <w:sz w:val="24"/>
          <w:szCs w:val="24"/>
          <w:u w:val="single"/>
        </w:rPr>
        <w:t>Agricultural water demand/irrigation supply package for MODFLOW and GSFLOW</w:t>
      </w:r>
      <w:r w:rsidRPr="00A43327">
        <w:rPr>
          <w:rFonts w:ascii="Times New Roman" w:hAnsi="Times New Roman" w:cs="Times New Roman"/>
          <w:sz w:val="24"/>
          <w:szCs w:val="24"/>
        </w:rPr>
        <w:t xml:space="preserve">: work being done in collaboration with and support for the USGS California WSC development of an agriculture/irrigation package for GSFLOW, Development of the </w:t>
      </w:r>
      <w:r w:rsidRPr="00A43327">
        <w:rPr>
          <w:rFonts w:ascii="Times New Roman" w:hAnsi="Times New Roman" w:cs="Times New Roman"/>
          <w:sz w:val="24"/>
          <w:szCs w:val="24"/>
        </w:rPr>
        <w:lastRenderedPageBreak/>
        <w:t>agriculture/irrigation package will be done in collaboration with Claudia Faunt and Jon Traum of the California WSC in support of the Russian River Basin GSFLOW model development.</w:t>
      </w:r>
    </w:p>
    <w:p w14:paraId="3DFEE068" w14:textId="77777777" w:rsidR="001D5929" w:rsidRDefault="001D5929" w:rsidP="00C46D3B">
      <w:pPr>
        <w:pStyle w:val="ListParagraph"/>
        <w:numPr>
          <w:ilvl w:val="0"/>
          <w:numId w:val="3"/>
        </w:numPr>
        <w:spacing w:line="240" w:lineRule="auto"/>
        <w:rPr>
          <w:ins w:id="78" w:author="Niswonger, Richard" w:date="2017-04-18T09:26:00Z"/>
          <w:rFonts w:ascii="Times New Roman" w:hAnsi="Times New Roman" w:cs="Times New Roman"/>
          <w:sz w:val="24"/>
          <w:szCs w:val="24"/>
        </w:rPr>
      </w:pPr>
      <w:r w:rsidRPr="00C46D3B">
        <w:rPr>
          <w:rFonts w:ascii="Times New Roman" w:hAnsi="Times New Roman" w:cs="Times New Roman"/>
          <w:sz w:val="24"/>
          <w:szCs w:val="24"/>
          <w:u w:val="single"/>
        </w:rPr>
        <w:t>Continued development and enhancement to GSFLOW pre- and post-processors</w:t>
      </w:r>
      <w:r w:rsidRPr="00C46D3B">
        <w:rPr>
          <w:rFonts w:ascii="Times New Roman" w:hAnsi="Times New Roman" w:cs="Times New Roman"/>
          <w:sz w:val="24"/>
          <w:szCs w:val="24"/>
        </w:rPr>
        <w:t xml:space="preserve">. </w:t>
      </w:r>
      <w:del w:id="79" w:author="Niswonger, Richard" w:date="2017-04-18T09:21:00Z">
        <w:r w:rsidRPr="00C46D3B" w:rsidDel="007D32E6">
          <w:rPr>
            <w:rFonts w:ascii="Times New Roman" w:hAnsi="Times New Roman" w:cs="Times New Roman"/>
            <w:sz w:val="24"/>
            <w:szCs w:val="24"/>
          </w:rPr>
          <w:delText xml:space="preserve">Describe the </w:delText>
        </w:r>
      </w:del>
      <w:ins w:id="80" w:author="Niswonger, Richard" w:date="2017-04-18T09:24:00Z">
        <w:r w:rsidR="007D32E6">
          <w:rPr>
            <w:rFonts w:ascii="Times New Roman" w:hAnsi="Times New Roman" w:cs="Times New Roman"/>
            <w:sz w:val="24"/>
            <w:szCs w:val="24"/>
          </w:rPr>
          <w:t>Murphy and Rich will continue to work</w:t>
        </w:r>
      </w:ins>
      <w:ins w:id="81" w:author="Niswonger, Richard" w:date="2017-04-18T09:21:00Z">
        <w:r w:rsidR="007D32E6">
          <w:rPr>
            <w:rFonts w:ascii="Times New Roman" w:hAnsi="Times New Roman" w:cs="Times New Roman"/>
            <w:sz w:val="24"/>
            <w:szCs w:val="24"/>
          </w:rPr>
          <w:t xml:space="preserve"> on the </w:t>
        </w:r>
      </w:ins>
      <w:r w:rsidRPr="00C46D3B">
        <w:rPr>
          <w:rFonts w:ascii="Times New Roman" w:hAnsi="Times New Roman" w:cs="Times New Roman"/>
          <w:sz w:val="24"/>
          <w:szCs w:val="24"/>
        </w:rPr>
        <w:t>Arc-python scripts</w:t>
      </w:r>
      <w:ins w:id="82" w:author="Niswonger, Richard" w:date="2017-04-18T09:24:00Z">
        <w:r w:rsidR="007D32E6">
          <w:rPr>
            <w:rFonts w:ascii="Times New Roman" w:hAnsi="Times New Roman" w:cs="Times New Roman"/>
            <w:sz w:val="24"/>
            <w:szCs w:val="24"/>
          </w:rPr>
          <w:t>,</w:t>
        </w:r>
      </w:ins>
      <w:r w:rsidRPr="00C46D3B">
        <w:rPr>
          <w:rFonts w:ascii="Times New Roman" w:hAnsi="Times New Roman" w:cs="Times New Roman"/>
          <w:sz w:val="24"/>
          <w:szCs w:val="24"/>
        </w:rPr>
        <w:t xml:space="preserve"> </w:t>
      </w:r>
      <w:ins w:id="83" w:author="Niswonger, Richard" w:date="2017-04-18T09:21:00Z">
        <w:r w:rsidR="007D32E6">
          <w:rPr>
            <w:rFonts w:ascii="Times New Roman" w:hAnsi="Times New Roman" w:cs="Times New Roman"/>
            <w:sz w:val="24"/>
            <w:szCs w:val="24"/>
          </w:rPr>
          <w:t>including finalizing code</w:t>
        </w:r>
      </w:ins>
      <w:ins w:id="84" w:author="Niswonger, Richard" w:date="2017-04-18T09:22:00Z">
        <w:r w:rsidR="007D32E6">
          <w:rPr>
            <w:rFonts w:ascii="Times New Roman" w:hAnsi="Times New Roman" w:cs="Times New Roman"/>
            <w:sz w:val="24"/>
            <w:szCs w:val="24"/>
          </w:rPr>
          <w:t>,</w:t>
        </w:r>
      </w:ins>
      <w:ins w:id="85" w:author="Niswonger, Richard" w:date="2017-04-18T09:21:00Z">
        <w:r w:rsidR="007D32E6">
          <w:rPr>
            <w:rFonts w:ascii="Times New Roman" w:hAnsi="Times New Roman" w:cs="Times New Roman"/>
            <w:sz w:val="24"/>
            <w:szCs w:val="24"/>
          </w:rPr>
          <w:t xml:space="preserve"> </w:t>
        </w:r>
      </w:ins>
      <w:ins w:id="86" w:author="Niswonger, Richard" w:date="2017-04-18T09:22:00Z">
        <w:r w:rsidR="007D32E6">
          <w:rPr>
            <w:rFonts w:ascii="Times New Roman" w:hAnsi="Times New Roman" w:cs="Times New Roman"/>
            <w:sz w:val="24"/>
            <w:szCs w:val="24"/>
          </w:rPr>
          <w:t xml:space="preserve">continued work on user </w:t>
        </w:r>
      </w:ins>
      <w:ins w:id="87" w:author="Niswonger, Richard" w:date="2017-04-18T09:23:00Z">
        <w:r w:rsidR="007D32E6">
          <w:rPr>
            <w:rFonts w:ascii="Times New Roman" w:hAnsi="Times New Roman" w:cs="Times New Roman"/>
            <w:sz w:val="24"/>
            <w:szCs w:val="24"/>
          </w:rPr>
          <w:t xml:space="preserve">the </w:t>
        </w:r>
      </w:ins>
      <w:ins w:id="88" w:author="Niswonger, Richard" w:date="2017-04-18T09:22:00Z">
        <w:r w:rsidR="007D32E6">
          <w:rPr>
            <w:rFonts w:ascii="Times New Roman" w:hAnsi="Times New Roman" w:cs="Times New Roman"/>
            <w:sz w:val="24"/>
            <w:szCs w:val="24"/>
          </w:rPr>
          <w:t>documentation/tutorial</w:t>
        </w:r>
      </w:ins>
      <w:ins w:id="89" w:author="Niswonger, Richard" w:date="2017-04-18T09:24:00Z">
        <w:r w:rsidR="007D32E6">
          <w:rPr>
            <w:rFonts w:ascii="Times New Roman" w:hAnsi="Times New Roman" w:cs="Times New Roman"/>
            <w:sz w:val="24"/>
            <w:szCs w:val="24"/>
          </w:rPr>
          <w:t>,</w:t>
        </w:r>
      </w:ins>
      <w:ins w:id="90" w:author="Niswonger, Richard" w:date="2017-04-18T09:21:00Z">
        <w:r w:rsidR="007D32E6">
          <w:rPr>
            <w:rFonts w:ascii="Times New Roman" w:hAnsi="Times New Roman" w:cs="Times New Roman"/>
            <w:sz w:val="24"/>
            <w:szCs w:val="24"/>
          </w:rPr>
          <w:t xml:space="preserve"> </w:t>
        </w:r>
      </w:ins>
      <w:ins w:id="91" w:author="Niswonger, Richard" w:date="2017-04-18T09:23:00Z">
        <w:r w:rsidR="007D32E6">
          <w:rPr>
            <w:rFonts w:ascii="Times New Roman" w:hAnsi="Times New Roman" w:cs="Times New Roman"/>
            <w:sz w:val="24"/>
            <w:szCs w:val="24"/>
          </w:rPr>
          <w:t xml:space="preserve">and </w:t>
        </w:r>
      </w:ins>
      <w:ins w:id="92" w:author="Niswonger, Richard" w:date="2017-04-18T09:24:00Z">
        <w:r w:rsidR="007D32E6">
          <w:rPr>
            <w:rFonts w:ascii="Times New Roman" w:hAnsi="Times New Roman" w:cs="Times New Roman"/>
            <w:sz w:val="24"/>
            <w:szCs w:val="24"/>
          </w:rPr>
          <w:t>writing</w:t>
        </w:r>
      </w:ins>
      <w:ins w:id="93" w:author="Niswonger, Richard" w:date="2017-04-18T09:23:00Z">
        <w:r w:rsidR="007D32E6">
          <w:rPr>
            <w:rFonts w:ascii="Times New Roman" w:hAnsi="Times New Roman" w:cs="Times New Roman"/>
            <w:sz w:val="24"/>
            <w:szCs w:val="24"/>
          </w:rPr>
          <w:t xml:space="preserve"> a journal article describing the scripts</w:t>
        </w:r>
      </w:ins>
      <w:ins w:id="94" w:author="Niswonger, Richard" w:date="2017-04-18T09:24:00Z">
        <w:r w:rsidR="007D32E6">
          <w:rPr>
            <w:rFonts w:ascii="Times New Roman" w:hAnsi="Times New Roman" w:cs="Times New Roman"/>
            <w:sz w:val="24"/>
            <w:szCs w:val="24"/>
          </w:rPr>
          <w:t>.</w:t>
        </w:r>
      </w:ins>
      <w:ins w:id="95" w:author="Niswonger, Richard" w:date="2017-04-18T09:23:00Z">
        <w:r w:rsidR="007D32E6">
          <w:rPr>
            <w:rFonts w:ascii="Times New Roman" w:hAnsi="Times New Roman" w:cs="Times New Roman"/>
            <w:sz w:val="24"/>
            <w:szCs w:val="24"/>
          </w:rPr>
          <w:t xml:space="preserve"> </w:t>
        </w:r>
      </w:ins>
      <w:del w:id="96" w:author="Niswonger, Richard" w:date="2017-04-18T09:23:00Z">
        <w:r w:rsidRPr="00C46D3B" w:rsidDel="007D32E6">
          <w:rPr>
            <w:rFonts w:ascii="Times New Roman" w:hAnsi="Times New Roman" w:cs="Times New Roman"/>
            <w:sz w:val="24"/>
            <w:szCs w:val="24"/>
          </w:rPr>
          <w:delText>work by Murphy and Rich and the</w:delText>
        </w:r>
        <w:r w:rsidR="003E592E" w:rsidDel="007D32E6">
          <w:rPr>
            <w:rFonts w:ascii="Times New Roman" w:hAnsi="Times New Roman" w:cs="Times New Roman"/>
            <w:sz w:val="24"/>
            <w:szCs w:val="24"/>
          </w:rPr>
          <w:delText xml:space="preserve"> </w:delText>
        </w:r>
      </w:del>
      <w:ins w:id="97" w:author="Niswonger, Richard" w:date="2017-04-18T09:24:00Z">
        <w:r w:rsidR="007D32E6">
          <w:rPr>
            <w:rFonts w:ascii="Times New Roman" w:hAnsi="Times New Roman" w:cs="Times New Roman"/>
            <w:sz w:val="24"/>
            <w:szCs w:val="24"/>
          </w:rPr>
          <w:t xml:space="preserve">Rich will continue to coordinate with Josh Larsen on the development </w:t>
        </w:r>
      </w:ins>
      <w:del w:id="98" w:author="Niswonger, Richard" w:date="2017-04-18T09:25:00Z">
        <w:r w:rsidR="003E592E" w:rsidDel="007D32E6">
          <w:rPr>
            <w:rFonts w:ascii="Times New Roman" w:hAnsi="Times New Roman" w:cs="Times New Roman"/>
            <w:sz w:val="24"/>
            <w:szCs w:val="24"/>
          </w:rPr>
          <w:delText>FloPy-PRMS</w:delText>
        </w:r>
      </w:del>
      <w:ins w:id="99" w:author="Niswonger, Richard" w:date="2017-04-18T09:25:00Z">
        <w:r w:rsidR="007D32E6">
          <w:rPr>
            <w:rFonts w:ascii="Times New Roman" w:hAnsi="Times New Roman" w:cs="Times New Roman"/>
            <w:sz w:val="24"/>
            <w:szCs w:val="24"/>
          </w:rPr>
          <w:t>GSFLOW-Py (Flopy+PRMS-Py)</w:t>
        </w:r>
      </w:ins>
      <w:r w:rsidR="003E592E">
        <w:rPr>
          <w:rFonts w:ascii="Times New Roman" w:hAnsi="Times New Roman" w:cs="Times New Roman"/>
          <w:sz w:val="24"/>
          <w:szCs w:val="24"/>
        </w:rPr>
        <w:t xml:space="preserve"> </w:t>
      </w:r>
      <w:del w:id="100" w:author="Niswonger, Richard" w:date="2017-04-18T09:26:00Z">
        <w:r w:rsidR="003E592E" w:rsidDel="007D32E6">
          <w:rPr>
            <w:rFonts w:ascii="Times New Roman" w:hAnsi="Times New Roman" w:cs="Times New Roman"/>
            <w:sz w:val="24"/>
            <w:szCs w:val="24"/>
          </w:rPr>
          <w:delText xml:space="preserve">work by Josh Larsen </w:delText>
        </w:r>
      </w:del>
      <w:r w:rsidR="003E592E">
        <w:rPr>
          <w:rFonts w:ascii="Times New Roman" w:hAnsi="Times New Roman" w:cs="Times New Roman"/>
          <w:sz w:val="24"/>
          <w:szCs w:val="24"/>
        </w:rPr>
        <w:t xml:space="preserve">for GUI support for </w:t>
      </w:r>
      <w:ins w:id="101" w:author="Niswonger, Richard" w:date="2017-04-18T09:26:00Z">
        <w:r w:rsidR="007D32E6">
          <w:rPr>
            <w:rFonts w:ascii="Times New Roman" w:hAnsi="Times New Roman" w:cs="Times New Roman"/>
            <w:sz w:val="24"/>
            <w:szCs w:val="24"/>
          </w:rPr>
          <w:t xml:space="preserve">the </w:t>
        </w:r>
      </w:ins>
      <w:r w:rsidR="003E592E">
        <w:rPr>
          <w:rFonts w:ascii="Times New Roman" w:hAnsi="Times New Roman" w:cs="Times New Roman"/>
          <w:sz w:val="24"/>
          <w:szCs w:val="24"/>
        </w:rPr>
        <w:t xml:space="preserve">Russian River </w:t>
      </w:r>
      <w:del w:id="102" w:author="Niswonger, Richard" w:date="2017-04-18T09:26:00Z">
        <w:r w:rsidR="003E592E" w:rsidDel="007D32E6">
          <w:rPr>
            <w:rFonts w:ascii="Times New Roman" w:hAnsi="Times New Roman" w:cs="Times New Roman"/>
            <w:sz w:val="24"/>
            <w:szCs w:val="24"/>
          </w:rPr>
          <w:delText>(to start)</w:delText>
        </w:r>
      </w:del>
      <w:ins w:id="103" w:author="Niswonger, Richard" w:date="2017-04-18T09:26:00Z">
        <w:r w:rsidR="007D32E6">
          <w:rPr>
            <w:rFonts w:ascii="Times New Roman" w:hAnsi="Times New Roman" w:cs="Times New Roman"/>
            <w:sz w:val="24"/>
            <w:szCs w:val="24"/>
          </w:rPr>
          <w:t>GSFLOW-MODSIIM project.</w:t>
        </w:r>
      </w:ins>
    </w:p>
    <w:p w14:paraId="75F3C56D" w14:textId="77777777" w:rsidR="0087312B" w:rsidRPr="00C46D3B" w:rsidRDefault="0087312B" w:rsidP="00C46D3B">
      <w:pPr>
        <w:pStyle w:val="ListParagraph"/>
        <w:numPr>
          <w:ilvl w:val="0"/>
          <w:numId w:val="3"/>
        </w:numPr>
        <w:spacing w:line="240" w:lineRule="auto"/>
        <w:rPr>
          <w:rFonts w:ascii="Times New Roman" w:hAnsi="Times New Roman" w:cs="Times New Roman"/>
          <w:sz w:val="24"/>
          <w:szCs w:val="24"/>
        </w:rPr>
      </w:pPr>
      <w:ins w:id="104" w:author="Niswonger, Richard" w:date="2017-04-18T09:26:00Z">
        <w:r>
          <w:rPr>
            <w:rFonts w:ascii="Times New Roman" w:hAnsi="Times New Roman" w:cs="Times New Roman"/>
            <w:sz w:val="24"/>
            <w:szCs w:val="24"/>
          </w:rPr>
          <w:t>Rich will continue to work with Wes Kitlasten Eric Morway on Python-based tools used to convert GSFLOW stream networks into MODSIM network models. These codes are necessary for developing input files for the GSFLOW-MODSIM code.</w:t>
        </w:r>
      </w:ins>
    </w:p>
    <w:p w14:paraId="23E9EA06" w14:textId="77777777" w:rsidR="00C46D3B" w:rsidRPr="00C46D3B" w:rsidRDefault="00C46D3B" w:rsidP="00C46D3B">
      <w:pPr>
        <w:pStyle w:val="ListParagraph"/>
        <w:numPr>
          <w:ilvl w:val="0"/>
          <w:numId w:val="3"/>
        </w:numPr>
        <w:spacing w:line="240" w:lineRule="auto"/>
        <w:rPr>
          <w:rFonts w:ascii="Times New Roman" w:hAnsi="Times New Roman" w:cs="Times New Roman"/>
          <w:sz w:val="24"/>
          <w:szCs w:val="24"/>
        </w:rPr>
      </w:pPr>
      <w:r w:rsidRPr="00C46D3B">
        <w:rPr>
          <w:rFonts w:ascii="Times New Roman" w:hAnsi="Times New Roman" w:cs="Times New Roman"/>
          <w:sz w:val="24"/>
          <w:szCs w:val="24"/>
          <w:u w:val="single"/>
        </w:rPr>
        <w:t>CRT</w:t>
      </w:r>
      <w:r w:rsidRPr="00C46D3B">
        <w:rPr>
          <w:rFonts w:ascii="Times New Roman" w:hAnsi="Times New Roman" w:cs="Times New Roman"/>
          <w:sz w:val="24"/>
          <w:szCs w:val="24"/>
        </w:rPr>
        <w:t xml:space="preserve">: release of D8 routing; </w:t>
      </w:r>
      <w:del w:id="105" w:author="Niswonger, Richard" w:date="2017-04-19T08:59:00Z">
        <w:r w:rsidRPr="00C46D3B" w:rsidDel="00C02D12">
          <w:rPr>
            <w:rFonts w:ascii="Times New Roman" w:hAnsi="Times New Roman" w:cs="Times New Roman"/>
            <w:sz w:val="24"/>
            <w:szCs w:val="24"/>
          </w:rPr>
          <w:delText>other enhancements</w:delText>
        </w:r>
      </w:del>
      <w:ins w:id="106" w:author="Niswonger, Richard" w:date="2017-04-19T08:59:00Z">
        <w:r w:rsidR="00C02D12">
          <w:rPr>
            <w:rFonts w:ascii="Times New Roman" w:hAnsi="Times New Roman" w:cs="Times New Roman"/>
            <w:sz w:val="24"/>
            <w:szCs w:val="24"/>
          </w:rPr>
          <w:t>improved cut/fill algorithms for DEM conditioning and stream network development</w:t>
        </w:r>
      </w:ins>
      <w:r w:rsidRPr="00C46D3B">
        <w:rPr>
          <w:rFonts w:ascii="Times New Roman" w:hAnsi="Times New Roman" w:cs="Times New Roman"/>
          <w:sz w:val="24"/>
          <w:szCs w:val="24"/>
        </w:rPr>
        <w:t>.</w:t>
      </w:r>
    </w:p>
    <w:p w14:paraId="5FC3B2BB" w14:textId="77777777" w:rsidR="00EC7E44" w:rsidRPr="00C46D3B" w:rsidRDefault="00C46D3B" w:rsidP="00C46D3B">
      <w:pPr>
        <w:pStyle w:val="ListParagraph"/>
        <w:numPr>
          <w:ilvl w:val="0"/>
          <w:numId w:val="3"/>
        </w:numPr>
        <w:spacing w:line="240" w:lineRule="auto"/>
        <w:rPr>
          <w:rFonts w:ascii="Times New Roman" w:hAnsi="Times New Roman" w:cs="Times New Roman"/>
          <w:sz w:val="24"/>
          <w:szCs w:val="24"/>
        </w:rPr>
      </w:pPr>
      <w:r w:rsidRPr="00C46D3B">
        <w:rPr>
          <w:rFonts w:ascii="Times New Roman" w:hAnsi="Times New Roman" w:cs="Times New Roman"/>
          <w:sz w:val="24"/>
          <w:szCs w:val="24"/>
          <w:u w:val="single"/>
        </w:rPr>
        <w:t>Technical Transfer and User Support</w:t>
      </w:r>
      <w:r w:rsidRPr="00C46D3B">
        <w:rPr>
          <w:rFonts w:ascii="Times New Roman" w:hAnsi="Times New Roman" w:cs="Times New Roman"/>
          <w:sz w:val="24"/>
          <w:szCs w:val="24"/>
        </w:rPr>
        <w:t>: (training classes, webinars, direct user support to WSC staff and others, p</w:t>
      </w:r>
      <w:r w:rsidR="003E592E">
        <w:rPr>
          <w:rFonts w:ascii="Times New Roman" w:hAnsi="Times New Roman" w:cs="Times New Roman"/>
          <w:sz w:val="24"/>
          <w:szCs w:val="24"/>
        </w:rPr>
        <w:t>r</w:t>
      </w:r>
      <w:r w:rsidR="00EC7E44" w:rsidRPr="00C46D3B">
        <w:rPr>
          <w:rFonts w:ascii="Times New Roman" w:hAnsi="Times New Roman" w:cs="Times New Roman"/>
          <w:sz w:val="24"/>
          <w:szCs w:val="24"/>
        </w:rPr>
        <w:t>esentations at professional conferences and cooperator/federal partner meetings, etc.</w:t>
      </w:r>
      <w:r w:rsidR="009B06CC">
        <w:rPr>
          <w:rFonts w:ascii="Times New Roman" w:hAnsi="Times New Roman" w:cs="Times New Roman"/>
          <w:sz w:val="24"/>
          <w:szCs w:val="24"/>
        </w:rPr>
        <w:t xml:space="preserve">   See page 9 in FY16 EOY report.</w:t>
      </w:r>
    </w:p>
    <w:p w14:paraId="539B528A" w14:textId="77777777" w:rsidR="00DA6D30" w:rsidRDefault="00EC7E44" w:rsidP="00DA6D30">
      <w:pPr>
        <w:pStyle w:val="NormalWeb"/>
        <w:spacing w:before="0" w:beforeAutospacing="0"/>
        <w:rPr>
          <w:ins w:id="107" w:author="Niswonger, Richard" w:date="2017-04-19T17:33:00Z"/>
          <w:rFonts w:ascii="Times New Roman" w:hAnsi="Times New Roman" w:cs="Times New Roman"/>
        </w:rPr>
      </w:pPr>
      <w:r w:rsidRPr="00C2041B">
        <w:rPr>
          <w:rFonts w:ascii="Times New Roman" w:hAnsi="Times New Roman" w:cs="Times New Roman"/>
          <w:u w:val="single"/>
        </w:rPr>
        <w:t>Longer-Term Vision for Software</w:t>
      </w:r>
      <w:r w:rsidRPr="00C2041B">
        <w:rPr>
          <w:rFonts w:ascii="Times New Roman" w:hAnsi="Times New Roman" w:cs="Times New Roman"/>
        </w:rPr>
        <w:t xml:space="preserve">: </w:t>
      </w:r>
      <w:ins w:id="108" w:author="Niswonger, Richard" w:date="2017-04-19T17:33:00Z">
        <w:r w:rsidR="00DA6D30">
          <w:rPr>
            <w:rFonts w:ascii="Times New Roman" w:hAnsi="Times New Roman" w:cs="Times New Roman"/>
          </w:rPr>
          <w:t xml:space="preserve">Integrated hydrologic-economic-water management modeling has been proposed as the way forward to meet present and future resource scarcity issues (Sergeldin, 1995; Cai et al., 2003). However, despite general agreement in the literature that these codes will be highly beneficial to society, they have not been broadly adopted by practitioners. Our philosophy in hydrologic model development has been to leverage proven and effective modeling codes that have been broadly adopted, and to expand their capabilities through integration of multiple codes. For example, the legacy of MODFLOW led us to develop GSFLOW that integrates MODFLOW with the commonly used watershed runoff model PRMS. Our most recent efforts toward integrating process-based hydrologic models with rule-based operations/planning models was a major step forward in simulating supply-demand-consumption feedbacks in develop river basins (Morway and others, 2016). We see our past and present development efforts as providing a basis for integrating other system components in the future, such as climate, optimization, economics, policy, and ecosystems in order to holistically </w:t>
        </w:r>
        <w:r w:rsidR="00DA6D30" w:rsidRPr="00AF01B4">
          <w:rPr>
            <w:rFonts w:ascii="Times New Roman" w:hAnsi="Times New Roman" w:cs="Times New Roman"/>
          </w:rPr>
          <w:t>ad</w:t>
        </w:r>
        <w:r w:rsidR="00DA6D30">
          <w:rPr>
            <w:rFonts w:ascii="Times New Roman" w:hAnsi="Times New Roman" w:cs="Times New Roman"/>
          </w:rPr>
          <w:t>dress “</w:t>
        </w:r>
        <w:r w:rsidR="00DA6D30" w:rsidRPr="00AF01B4">
          <w:rPr>
            <w:rFonts w:ascii="Times New Roman" w:hAnsi="Times New Roman" w:cs="Times New Roman"/>
          </w:rPr>
          <w:t>supply vulnerability, and long-term sustainabi</w:t>
        </w:r>
        <w:r w:rsidR="00DA6D30">
          <w:rPr>
            <w:rFonts w:ascii="Times New Roman" w:hAnsi="Times New Roman" w:cs="Times New Roman"/>
          </w:rPr>
          <w:t>lity</w:t>
        </w:r>
        <w:r w:rsidR="00DA6D30" w:rsidRPr="00AF01B4">
          <w:rPr>
            <w:rFonts w:ascii="Times New Roman" w:hAnsi="Times New Roman" w:cs="Times New Roman"/>
          </w:rPr>
          <w:t>”</w:t>
        </w:r>
        <w:r w:rsidR="00DA6D30">
          <w:rPr>
            <w:rFonts w:ascii="Times New Roman" w:hAnsi="Times New Roman" w:cs="Times New Roman"/>
          </w:rPr>
          <w:t xml:space="preserve"> of our nation’s natural resources (Gorelick and Zheng, </w:t>
        </w:r>
        <w:r w:rsidR="00DA6D30" w:rsidRPr="00AF01B4">
          <w:rPr>
            <w:rFonts w:ascii="Times New Roman" w:hAnsi="Times New Roman" w:cs="Times New Roman"/>
          </w:rPr>
          <w:t>2015)</w:t>
        </w:r>
        <w:r w:rsidR="00DA6D30">
          <w:rPr>
            <w:rFonts w:ascii="Times New Roman" w:hAnsi="Times New Roman" w:cs="Times New Roman"/>
          </w:rPr>
          <w:t xml:space="preserve">. These models will serve as what Fatichi and others (2016) referred to as a “virtual laboratory” for which multidisciplinary teams of scientists can work together to evaluate scenarios pertinent to future social, political, and environmental problems impacting communities in the United States and elsewhere. As our goal is to achieve broad application of these codes by practitioners, and we continue to commit significant efforts toward the development of graphical user interfaces that streamline development of necessary datasets required for model application and analysis of results. </w:t>
        </w:r>
        <w:r w:rsidR="00DA6D30" w:rsidRPr="00AF01B4">
          <w:rPr>
            <w:rFonts w:ascii="Times New Roman" w:hAnsi="Times New Roman" w:cs="Times New Roman"/>
          </w:rPr>
          <w:t xml:space="preserve"> </w:t>
        </w:r>
      </w:ins>
    </w:p>
    <w:p w14:paraId="71ACA5DE" w14:textId="399CE8CA" w:rsidR="00C6130D" w:rsidRDefault="00C6130D" w:rsidP="00C6130D">
      <w:pPr>
        <w:pStyle w:val="NormalWeb"/>
        <w:spacing w:before="0" w:beforeAutospacing="0"/>
        <w:rPr>
          <w:rFonts w:ascii="Times New Roman" w:hAnsi="Times New Roman" w:cs="Times New Roman"/>
        </w:rPr>
      </w:pPr>
    </w:p>
    <w:p w14:paraId="0764321C" w14:textId="77777777" w:rsidR="00D90C67" w:rsidRPr="001D5929" w:rsidRDefault="00D90C67" w:rsidP="00D90C67">
      <w:pPr>
        <w:pStyle w:val="NormalWeb"/>
        <w:spacing w:before="0" w:beforeAutospacing="0"/>
        <w:rPr>
          <w:rFonts w:ascii="Times New Roman" w:hAnsi="Times New Roman" w:cs="Times New Roman"/>
        </w:rPr>
      </w:pPr>
      <w:r>
        <w:rPr>
          <w:rFonts w:ascii="Times New Roman" w:hAnsi="Times New Roman" w:cs="Times New Roman"/>
        </w:rPr>
        <w:t>Here are some items we discussed, which we might want to expand:</w:t>
      </w:r>
      <w:r w:rsidRPr="00D90C67">
        <w:rPr>
          <w:rFonts w:ascii="Times New Roman" w:hAnsi="Times New Roman" w:cs="Times New Roman"/>
        </w:rPr>
        <w:t xml:space="preserve"> </w:t>
      </w:r>
    </w:p>
    <w:p w14:paraId="29E30469" w14:textId="77777777" w:rsidR="006421FC" w:rsidRPr="00A43327" w:rsidRDefault="006421FC" w:rsidP="006421FC">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u w:val="single"/>
        </w:rPr>
        <w:lastRenderedPageBreak/>
        <w:t xml:space="preserve">Greater communication </w:t>
      </w:r>
      <w:r w:rsidR="0024016A">
        <w:rPr>
          <w:rFonts w:ascii="Times New Roman" w:hAnsi="Times New Roman" w:cs="Times New Roman"/>
          <w:sz w:val="24"/>
          <w:szCs w:val="24"/>
          <w:u w:val="single"/>
        </w:rPr>
        <w:t xml:space="preserve">and collaboration </w:t>
      </w:r>
      <w:r>
        <w:rPr>
          <w:rFonts w:ascii="Times New Roman" w:hAnsi="Times New Roman" w:cs="Times New Roman"/>
          <w:sz w:val="24"/>
          <w:szCs w:val="24"/>
          <w:u w:val="single"/>
        </w:rPr>
        <w:t>with USGS and external scientists and managers working on ecoflow issues</w:t>
      </w:r>
      <w:r w:rsidRPr="00A43327">
        <w:rPr>
          <w:rFonts w:ascii="Times New Roman" w:hAnsi="Times New Roman" w:cs="Times New Roman"/>
          <w:sz w:val="24"/>
          <w:szCs w:val="24"/>
        </w:rPr>
        <w:t xml:space="preserve">: </w:t>
      </w:r>
      <w:r w:rsidR="0024016A">
        <w:rPr>
          <w:rFonts w:ascii="Times New Roman" w:hAnsi="Times New Roman" w:cs="Times New Roman"/>
          <w:sz w:val="24"/>
          <w:szCs w:val="24"/>
        </w:rPr>
        <w:t>GSFLOW is the logical tool to use to look at ecoflows, streamflow generation, etc.</w:t>
      </w:r>
    </w:p>
    <w:p w14:paraId="052CF861" w14:textId="77777777" w:rsidR="00D90C67" w:rsidRDefault="00D90C67" w:rsidP="00D90C67">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u w:val="single"/>
        </w:rPr>
        <w:t xml:space="preserve">Bring </w:t>
      </w:r>
      <w:r w:rsidR="00AA386C">
        <w:rPr>
          <w:rFonts w:ascii="Times New Roman" w:hAnsi="Times New Roman" w:cs="Times New Roman"/>
          <w:sz w:val="24"/>
          <w:szCs w:val="24"/>
          <w:u w:val="single"/>
        </w:rPr>
        <w:t>heat- and solute-</w:t>
      </w:r>
      <w:r>
        <w:rPr>
          <w:rFonts w:ascii="Times New Roman" w:hAnsi="Times New Roman" w:cs="Times New Roman"/>
          <w:sz w:val="24"/>
          <w:szCs w:val="24"/>
          <w:u w:val="single"/>
        </w:rPr>
        <w:t xml:space="preserve">transport </w:t>
      </w:r>
      <w:r w:rsidR="00AA386C">
        <w:rPr>
          <w:rFonts w:ascii="Times New Roman" w:hAnsi="Times New Roman" w:cs="Times New Roman"/>
          <w:sz w:val="24"/>
          <w:szCs w:val="24"/>
          <w:u w:val="single"/>
        </w:rPr>
        <w:t xml:space="preserve">capabilities </w:t>
      </w:r>
      <w:r>
        <w:rPr>
          <w:rFonts w:ascii="Times New Roman" w:hAnsi="Times New Roman" w:cs="Times New Roman"/>
          <w:sz w:val="24"/>
          <w:szCs w:val="24"/>
          <w:u w:val="single"/>
        </w:rPr>
        <w:t>into PRMS and GSFLOW through linking with MT3D-USGS</w:t>
      </w:r>
      <w:r w:rsidRPr="00A43327">
        <w:rPr>
          <w:rFonts w:ascii="Times New Roman" w:hAnsi="Times New Roman" w:cs="Times New Roman"/>
          <w:sz w:val="24"/>
          <w:szCs w:val="24"/>
        </w:rPr>
        <w:t xml:space="preserve">: </w:t>
      </w:r>
      <w:r>
        <w:rPr>
          <w:rFonts w:ascii="Times New Roman" w:hAnsi="Times New Roman" w:cs="Times New Roman"/>
          <w:sz w:val="24"/>
          <w:szCs w:val="24"/>
        </w:rPr>
        <w:t xml:space="preserve">An important, national-scale issue to which such a code could be applied is </w:t>
      </w:r>
      <w:r w:rsidR="00AA386C">
        <w:rPr>
          <w:rFonts w:ascii="Times New Roman" w:hAnsi="Times New Roman" w:cs="Times New Roman"/>
          <w:sz w:val="24"/>
          <w:szCs w:val="24"/>
        </w:rPr>
        <w:t>the simulation of stream temperatures to support aquatic ecosystems (discuss preliminary work with MODFLOW-MT3D USGS in the Trout Lake watershed, but no ability to look at watershed temps)</w:t>
      </w:r>
    </w:p>
    <w:p w14:paraId="2941589D" w14:textId="77777777" w:rsidR="00C6130D" w:rsidRPr="0024016A" w:rsidRDefault="00AA386C" w:rsidP="00846E13">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u w:val="single"/>
        </w:rPr>
        <w:t>Further integration with management/optimization models such as MODSIM or the PEST++ groundwater-management capability currently being developed.</w:t>
      </w:r>
      <w:r>
        <w:rPr>
          <w:rFonts w:ascii="Times New Roman" w:hAnsi="Times New Roman" w:cs="Times New Roman"/>
          <w:sz w:val="24"/>
          <w:szCs w:val="24"/>
        </w:rPr>
        <w:t xml:space="preserve"> Perhaps cite the Gorelick and Zheng paper here, as well as the paper by Dai and Lab</w:t>
      </w:r>
      <w:del w:id="109" w:author="Morway, Eric" w:date="2017-04-20T10:02:00Z">
        <w:r w:rsidDel="00B627D1">
          <w:rPr>
            <w:rFonts w:ascii="Times New Roman" w:hAnsi="Times New Roman" w:cs="Times New Roman"/>
            <w:sz w:val="24"/>
            <w:szCs w:val="24"/>
          </w:rPr>
          <w:delText>o</w:delText>
        </w:r>
      </w:del>
      <w:r>
        <w:rPr>
          <w:rFonts w:ascii="Times New Roman" w:hAnsi="Times New Roman" w:cs="Times New Roman"/>
          <w:sz w:val="24"/>
          <w:szCs w:val="24"/>
        </w:rPr>
        <w:t>adie on the MODSIMQ integrated water quantity/quality management model.</w:t>
      </w:r>
    </w:p>
    <w:p w14:paraId="4AF13B6D" w14:textId="77777777" w:rsidR="000F0CB8" w:rsidRPr="001D5929" w:rsidRDefault="00EC7E44" w:rsidP="000F0CB8">
      <w:pPr>
        <w:pStyle w:val="NormalWeb"/>
        <w:spacing w:before="0" w:beforeAutospacing="0"/>
        <w:rPr>
          <w:rFonts w:ascii="Times New Roman" w:hAnsi="Times New Roman" w:cs="Times New Roman"/>
        </w:rPr>
      </w:pPr>
      <w:r w:rsidRPr="00C2041B">
        <w:rPr>
          <w:rFonts w:ascii="Times New Roman" w:hAnsi="Times New Roman" w:cs="Times New Roman"/>
          <w:u w:val="single"/>
        </w:rPr>
        <w:t>Relevance and Benefits</w:t>
      </w:r>
      <w:r w:rsidRPr="00C2041B">
        <w:rPr>
          <w:rFonts w:ascii="Times New Roman" w:hAnsi="Times New Roman" w:cs="Times New Roman"/>
        </w:rPr>
        <w:t xml:space="preserve">: This section is very important in building our case for </w:t>
      </w:r>
      <w:r w:rsidR="000F0CB8">
        <w:rPr>
          <w:rFonts w:ascii="Times New Roman" w:hAnsi="Times New Roman" w:cs="Times New Roman"/>
        </w:rPr>
        <w:t xml:space="preserve">GSFLOW </w:t>
      </w:r>
      <w:r w:rsidRPr="00C2041B">
        <w:rPr>
          <w:rFonts w:ascii="Times New Roman" w:hAnsi="Times New Roman" w:cs="Times New Roman"/>
        </w:rPr>
        <w:t xml:space="preserve">development. </w:t>
      </w:r>
      <w:r w:rsidR="000F0CB8">
        <w:rPr>
          <w:rFonts w:ascii="Times New Roman" w:hAnsi="Times New Roman" w:cs="Times New Roman"/>
        </w:rPr>
        <w:t xml:space="preserve">Here are some items </w:t>
      </w:r>
      <w:r w:rsidR="00675F34">
        <w:rPr>
          <w:rFonts w:ascii="Times New Roman" w:hAnsi="Times New Roman" w:cs="Times New Roman"/>
        </w:rPr>
        <w:t>for consideration; we don’t need to include all of them necessarily:</w:t>
      </w:r>
      <w:r w:rsidRPr="00C2041B">
        <w:rPr>
          <w:rFonts w:ascii="Times New Roman" w:hAnsi="Times New Roman" w:cs="Times New Roman"/>
        </w:rPr>
        <w:t xml:space="preserve"> </w:t>
      </w:r>
    </w:p>
    <w:p w14:paraId="2381ADE0" w14:textId="77777777" w:rsidR="000F0CB8" w:rsidRDefault="000F0CB8" w:rsidP="000F0CB8">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u w:val="single"/>
        </w:rPr>
        <w:t>Who Benefits from GSFLOW?</w:t>
      </w:r>
      <w:r w:rsidRPr="00A43327">
        <w:rPr>
          <w:rFonts w:ascii="Times New Roman" w:hAnsi="Times New Roman" w:cs="Times New Roman"/>
          <w:sz w:val="24"/>
          <w:szCs w:val="24"/>
        </w:rPr>
        <w:t xml:space="preserve"> </w:t>
      </w:r>
      <w:r>
        <w:rPr>
          <w:rFonts w:ascii="Times New Roman" w:hAnsi="Times New Roman" w:cs="Times New Roman"/>
          <w:sz w:val="24"/>
          <w:szCs w:val="24"/>
        </w:rPr>
        <w:t>USGS programs at the national level and state Water Science Center level benefit from GSFLOW. Current GSFLOW applications being undertaken by WSC staff include Upper Colorado River Basin Groundwater Availability study, Russian River Basin, Yucaipa and San Antonio (?) basins in CA (links to SGMA?), Rio San Jose Basin in NM with</w:t>
      </w:r>
      <w:del w:id="110" w:author="Morway, Eric" w:date="2017-04-20T10:02:00Z">
        <w:r w:rsidDel="00B627D1">
          <w:rPr>
            <w:rFonts w:ascii="Times New Roman" w:hAnsi="Times New Roman" w:cs="Times New Roman"/>
            <w:sz w:val="24"/>
            <w:szCs w:val="24"/>
          </w:rPr>
          <w:delText xml:space="preserve"> .</w:delText>
        </w:r>
      </w:del>
      <w:r>
        <w:rPr>
          <w:rFonts w:ascii="Times New Roman" w:hAnsi="Times New Roman" w:cs="Times New Roman"/>
          <w:sz w:val="24"/>
          <w:szCs w:val="24"/>
        </w:rPr>
        <w:t>.list cooperator, Bad River watershed in Wisconsin….</w:t>
      </w:r>
    </w:p>
    <w:p w14:paraId="40F825B8" w14:textId="77777777" w:rsidR="000F0CB8" w:rsidRDefault="000F0CB8" w:rsidP="000F0CB8">
      <w:pPr>
        <w:pStyle w:val="ListParagraph"/>
        <w:numPr>
          <w:ilvl w:val="0"/>
          <w:numId w:val="3"/>
        </w:numPr>
        <w:spacing w:line="240" w:lineRule="auto"/>
        <w:rPr>
          <w:rFonts w:ascii="Times New Roman" w:hAnsi="Times New Roman" w:cs="Times New Roman"/>
          <w:sz w:val="24"/>
          <w:szCs w:val="24"/>
        </w:rPr>
      </w:pPr>
      <w:r w:rsidRPr="000F0CB8">
        <w:rPr>
          <w:rFonts w:ascii="Times New Roman" w:hAnsi="Times New Roman" w:cs="Times New Roman"/>
          <w:sz w:val="24"/>
          <w:szCs w:val="24"/>
          <w:u w:val="single"/>
        </w:rPr>
        <w:t>Customers asking for the software?</w:t>
      </w:r>
      <w:r>
        <w:rPr>
          <w:rFonts w:ascii="Times New Roman" w:hAnsi="Times New Roman" w:cs="Times New Roman"/>
          <w:sz w:val="24"/>
          <w:szCs w:val="24"/>
        </w:rPr>
        <w:t xml:space="preserve"> Did Bureau of Rec ask for the GSFLOW-MODSIM link for the Deschutes basin? California Water Board (?) asking for GSFLOW applications to support SGMA?</w:t>
      </w:r>
    </w:p>
    <w:p w14:paraId="0ACBD84B" w14:textId="77777777" w:rsidR="000F0CB8" w:rsidRPr="00A43327" w:rsidRDefault="000F0CB8" w:rsidP="000F0CB8">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u w:val="single"/>
        </w:rPr>
        <w:t>What is the impact of this work</w:t>
      </w:r>
      <w:r w:rsidRPr="000F0CB8">
        <w:rPr>
          <w:rFonts w:ascii="Times New Roman" w:hAnsi="Times New Roman" w:cs="Times New Roman"/>
          <w:sz w:val="24"/>
          <w:szCs w:val="24"/>
          <w:u w:val="single"/>
        </w:rPr>
        <w:t>?</w:t>
      </w:r>
      <w:r>
        <w:rPr>
          <w:rFonts w:ascii="Times New Roman" w:hAnsi="Times New Roman" w:cs="Times New Roman"/>
          <w:sz w:val="24"/>
          <w:szCs w:val="24"/>
        </w:rPr>
        <w:t xml:space="preserve"> New contributions to the science? Example uses of GSFLOW models, such as ‘The Nevada State Engineer used the results of the Walker Lake GSFLOW model to…’</w:t>
      </w:r>
    </w:p>
    <w:p w14:paraId="49355D8F" w14:textId="77777777" w:rsidR="000F0CB8" w:rsidRDefault="000F0CB8" w:rsidP="000F0CB8">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u w:val="single"/>
        </w:rPr>
        <w:t>What is the unique niche of this work? How does the work differentiate us from our ‘competition’</w:t>
      </w:r>
      <w:r w:rsidR="00675F34">
        <w:rPr>
          <w:rFonts w:ascii="Times New Roman" w:hAnsi="Times New Roman" w:cs="Times New Roman"/>
          <w:sz w:val="24"/>
          <w:szCs w:val="24"/>
          <w:u w:val="single"/>
        </w:rPr>
        <w:t>? Why the USGS and not some other entity</w:t>
      </w:r>
      <w:r w:rsidRPr="000F0CB8">
        <w:rPr>
          <w:rFonts w:ascii="Times New Roman" w:hAnsi="Times New Roman" w:cs="Times New Roman"/>
          <w:sz w:val="24"/>
          <w:szCs w:val="24"/>
          <w:u w:val="single"/>
        </w:rPr>
        <w:t>?</w:t>
      </w:r>
      <w:r>
        <w:rPr>
          <w:rFonts w:ascii="Times New Roman" w:hAnsi="Times New Roman" w:cs="Times New Roman"/>
          <w:sz w:val="24"/>
          <w:szCs w:val="24"/>
        </w:rPr>
        <w:t xml:space="preserve"> </w:t>
      </w:r>
      <w:r w:rsidR="00675F34">
        <w:rPr>
          <w:rFonts w:ascii="Times New Roman" w:hAnsi="Times New Roman" w:cs="Times New Roman"/>
          <w:sz w:val="24"/>
          <w:szCs w:val="24"/>
        </w:rPr>
        <w:t>A fully coupled model for regional-scale assessments without the run-time and other computational issues associated with Richards-based three-dimensional unsaturated flow? Daily time steps (versus shorter and longer time steps of other codes)?</w:t>
      </w:r>
    </w:p>
    <w:p w14:paraId="1F530627" w14:textId="77777777" w:rsidR="00675F34" w:rsidRDefault="00675F34" w:rsidP="00675F34">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u w:val="single"/>
        </w:rPr>
        <w:t>Is the work innovative?</w:t>
      </w:r>
      <w:r>
        <w:rPr>
          <w:rFonts w:ascii="Times New Roman" w:hAnsi="Times New Roman" w:cs="Times New Roman"/>
          <w:sz w:val="24"/>
          <w:szCs w:val="24"/>
        </w:rPr>
        <w:t xml:space="preserve"> A fully coupled model for regional-scale assessments without the run-time and other computational issues associated with Richards-based three-dimensional unsaturated flow? Daily time steps (versus shorter and longer time steps of other codes)?</w:t>
      </w:r>
    </w:p>
    <w:p w14:paraId="4F1FB96B" w14:textId="77777777" w:rsidR="00675F34" w:rsidRPr="00A43327" w:rsidRDefault="00675F34" w:rsidP="00675F34">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u w:val="single"/>
        </w:rPr>
        <w:t>Are there opportunities for the USGS if this software is produced? Will USGS customer base grow?</w:t>
      </w:r>
      <w:r>
        <w:rPr>
          <w:rFonts w:ascii="Times New Roman" w:hAnsi="Times New Roman" w:cs="Times New Roman"/>
          <w:sz w:val="24"/>
          <w:szCs w:val="24"/>
        </w:rPr>
        <w:t xml:space="preserve"> We might emphasize the ag-irrigation package and GSFLOW-MODSIM link here. Perhaps develop better ties with US Bureau of Reclamation? Dept of Agriculture? State agencies?</w:t>
      </w:r>
    </w:p>
    <w:p w14:paraId="0F192101" w14:textId="77777777" w:rsidR="00EC7E44" w:rsidRPr="00C2041B" w:rsidRDefault="00EC7E44" w:rsidP="00EC7E44">
      <w:pPr>
        <w:pStyle w:val="NormalWeb"/>
        <w:spacing w:before="0" w:beforeAutospacing="0"/>
        <w:rPr>
          <w:rFonts w:ascii="Times New Roman" w:hAnsi="Times New Roman" w:cs="Times New Roman"/>
        </w:rPr>
      </w:pPr>
      <w:r w:rsidRPr="00C2041B">
        <w:rPr>
          <w:rFonts w:ascii="Times New Roman" w:hAnsi="Times New Roman" w:cs="Times New Roman"/>
          <w:u w:val="single"/>
        </w:rPr>
        <w:t>Personnel</w:t>
      </w:r>
      <w:r w:rsidRPr="00C2041B">
        <w:rPr>
          <w:rFonts w:ascii="Times New Roman" w:hAnsi="Times New Roman" w:cs="Times New Roman"/>
        </w:rPr>
        <w:t>:</w:t>
      </w:r>
    </w:p>
    <w:p w14:paraId="5213E2C0" w14:textId="77777777" w:rsidR="00BB0220" w:rsidRDefault="00BB0220" w:rsidP="00BB0220">
      <w:pPr>
        <w:pStyle w:val="NormalWeb"/>
        <w:numPr>
          <w:ilvl w:val="0"/>
          <w:numId w:val="1"/>
        </w:numPr>
        <w:spacing w:before="0" w:beforeAutospacing="0"/>
        <w:rPr>
          <w:rFonts w:ascii="Times New Roman" w:hAnsi="Times New Roman" w:cs="Times New Roman"/>
        </w:rPr>
      </w:pPr>
      <w:r w:rsidRPr="00BB0220">
        <w:rPr>
          <w:rFonts w:ascii="Times New Roman" w:hAnsi="Times New Roman" w:cs="Times New Roman"/>
        </w:rPr>
        <w:t>Rich Niswonger, NRP, Menlo Park: All aspects of GSFLOW development, as well as co</w:t>
      </w:r>
      <w:r w:rsidR="00F22BC8">
        <w:rPr>
          <w:rFonts w:ascii="Times New Roman" w:hAnsi="Times New Roman" w:cs="Times New Roman"/>
        </w:rPr>
        <w:t>mponents of MODFLOW 6</w:t>
      </w:r>
    </w:p>
    <w:p w14:paraId="5FEED336" w14:textId="77777777" w:rsidR="00F22BC8" w:rsidRDefault="00F22BC8" w:rsidP="00BB0220">
      <w:pPr>
        <w:pStyle w:val="NormalWeb"/>
        <w:numPr>
          <w:ilvl w:val="0"/>
          <w:numId w:val="1"/>
        </w:numPr>
        <w:spacing w:before="0" w:beforeAutospacing="0"/>
        <w:rPr>
          <w:rFonts w:ascii="Times New Roman" w:hAnsi="Times New Roman" w:cs="Times New Roman"/>
        </w:rPr>
      </w:pPr>
      <w:r>
        <w:rPr>
          <w:rFonts w:ascii="Times New Roman" w:hAnsi="Times New Roman" w:cs="Times New Roman"/>
        </w:rPr>
        <w:lastRenderedPageBreak/>
        <w:t>Steve Regan, NRP, Lakewood: Development of PRMS and GSFLOW modules; GSFLOW-MODSIM link</w:t>
      </w:r>
    </w:p>
    <w:p w14:paraId="6829BB4C" w14:textId="77777777" w:rsidR="00F22BC8" w:rsidRPr="00BB0220" w:rsidRDefault="00F22BC8" w:rsidP="00BB0220">
      <w:pPr>
        <w:pStyle w:val="NormalWeb"/>
        <w:numPr>
          <w:ilvl w:val="0"/>
          <w:numId w:val="1"/>
        </w:numPr>
        <w:spacing w:before="0" w:beforeAutospacing="0"/>
        <w:rPr>
          <w:rFonts w:ascii="Times New Roman" w:hAnsi="Times New Roman" w:cs="Times New Roman"/>
        </w:rPr>
      </w:pPr>
      <w:r>
        <w:rPr>
          <w:rFonts w:ascii="Times New Roman" w:hAnsi="Times New Roman" w:cs="Times New Roman"/>
        </w:rPr>
        <w:t>Steve Markstrom, NRP, Lakewood: Development of PRMS and GSFLOW modules</w:t>
      </w:r>
    </w:p>
    <w:p w14:paraId="2403360B" w14:textId="77777777" w:rsidR="00BB0220" w:rsidRDefault="00BB0220" w:rsidP="00BB0220">
      <w:pPr>
        <w:pStyle w:val="NormalWeb"/>
        <w:numPr>
          <w:ilvl w:val="0"/>
          <w:numId w:val="1"/>
        </w:numPr>
        <w:spacing w:before="0" w:beforeAutospacing="0"/>
        <w:rPr>
          <w:ins w:id="111" w:author="Niswonger, Richard" w:date="2017-04-18T09:30:00Z"/>
          <w:rFonts w:ascii="Times New Roman" w:hAnsi="Times New Roman" w:cs="Times New Roman"/>
        </w:rPr>
      </w:pPr>
      <w:r w:rsidRPr="00BB0220">
        <w:rPr>
          <w:rFonts w:ascii="Times New Roman" w:hAnsi="Times New Roman" w:cs="Times New Roman"/>
        </w:rPr>
        <w:t>Eric Morway, Nevada WSC: Development of GSFLOW-MODSIM link and agriculture/irrigat</w:t>
      </w:r>
      <w:r w:rsidR="00F22BC8">
        <w:rPr>
          <w:rFonts w:ascii="Times New Roman" w:hAnsi="Times New Roman" w:cs="Times New Roman"/>
        </w:rPr>
        <w:t>ion package for GSFLOW</w:t>
      </w:r>
    </w:p>
    <w:p w14:paraId="2A3CF8E6" w14:textId="77777777" w:rsidR="0045739E" w:rsidRPr="00BB0220" w:rsidRDefault="0045739E" w:rsidP="00BB0220">
      <w:pPr>
        <w:pStyle w:val="NormalWeb"/>
        <w:numPr>
          <w:ilvl w:val="0"/>
          <w:numId w:val="1"/>
        </w:numPr>
        <w:spacing w:before="0" w:beforeAutospacing="0"/>
        <w:rPr>
          <w:rFonts w:ascii="Times New Roman" w:hAnsi="Times New Roman" w:cs="Times New Roman"/>
        </w:rPr>
      </w:pPr>
      <w:ins w:id="112" w:author="Niswonger, Richard" w:date="2017-04-18T09:30:00Z">
        <w:r>
          <w:rPr>
            <w:rFonts w:ascii="Times New Roman" w:hAnsi="Times New Roman" w:cs="Times New Roman"/>
          </w:rPr>
          <w:t>Wes Kitlasten, Nevada WSC: Development of Python codes for creating MODSIM linked network models that are consistent with SFR2 stream network models used in GSFLOW</w:t>
        </w:r>
      </w:ins>
      <w:ins w:id="113" w:author="Niswonger, Richard" w:date="2017-04-18T09:31:00Z">
        <w:r>
          <w:rPr>
            <w:rFonts w:ascii="Times New Roman" w:hAnsi="Times New Roman" w:cs="Times New Roman"/>
          </w:rPr>
          <w:t>-MODSIM models</w:t>
        </w:r>
      </w:ins>
      <w:ins w:id="114" w:author="Niswonger, Richard" w:date="2017-04-18T09:30:00Z">
        <w:r>
          <w:rPr>
            <w:rFonts w:ascii="Times New Roman" w:hAnsi="Times New Roman" w:cs="Times New Roman"/>
          </w:rPr>
          <w:t xml:space="preserve">. </w:t>
        </w:r>
      </w:ins>
    </w:p>
    <w:p w14:paraId="00254C2D" w14:textId="77777777" w:rsidR="00BB0220" w:rsidRPr="00BB0220" w:rsidRDefault="00BB0220" w:rsidP="00BB0220">
      <w:pPr>
        <w:pStyle w:val="NormalWeb"/>
        <w:numPr>
          <w:ilvl w:val="0"/>
          <w:numId w:val="1"/>
        </w:numPr>
        <w:spacing w:before="0" w:beforeAutospacing="0"/>
        <w:rPr>
          <w:rFonts w:ascii="Times New Roman" w:hAnsi="Times New Roman" w:cs="Times New Roman"/>
        </w:rPr>
      </w:pPr>
      <w:r w:rsidRPr="00BB0220">
        <w:rPr>
          <w:rFonts w:ascii="Times New Roman" w:hAnsi="Times New Roman" w:cs="Times New Roman"/>
        </w:rPr>
        <w:t>Murphy Gardner, Nevada WSC: Development and release of Arc-Python scripts (version 1) to support develo</w:t>
      </w:r>
      <w:r w:rsidR="00F22BC8">
        <w:rPr>
          <w:rFonts w:ascii="Times New Roman" w:hAnsi="Times New Roman" w:cs="Times New Roman"/>
        </w:rPr>
        <w:t>pment of GSFLOW models</w:t>
      </w:r>
    </w:p>
    <w:p w14:paraId="31E80BCD" w14:textId="77777777" w:rsidR="00BB0220" w:rsidRPr="00BB0220" w:rsidRDefault="00BB0220" w:rsidP="00BB0220">
      <w:pPr>
        <w:pStyle w:val="NormalWeb"/>
        <w:numPr>
          <w:ilvl w:val="0"/>
          <w:numId w:val="1"/>
        </w:numPr>
        <w:spacing w:before="0" w:beforeAutospacing="0"/>
        <w:rPr>
          <w:rFonts w:ascii="Times New Roman" w:hAnsi="Times New Roman" w:cs="Times New Roman"/>
        </w:rPr>
      </w:pPr>
      <w:r w:rsidRPr="00BB0220">
        <w:rPr>
          <w:rFonts w:ascii="Times New Roman" w:hAnsi="Times New Roman" w:cs="Times New Roman"/>
        </w:rPr>
        <w:t>Wes Henson, California WSC: Modifications to the Cascade Routing Tool to support D-8 “one-to-many routing” and enhanced options for interactions between streams and land HRUs (</w:t>
      </w:r>
      <w:hyperlink r:id="rId7" w:history="1">
        <w:r w:rsidRPr="00BB0220">
          <w:rPr>
            <w:rStyle w:val="Hyperlink"/>
            <w:rFonts w:ascii="Times New Roman" w:eastAsia="Cambria" w:hAnsi="Times New Roman" w:cs="Times New Roman"/>
          </w:rPr>
          <w:t>http://water.usgs.gov/ogw/CRT/</w:t>
        </w:r>
      </w:hyperlink>
      <w:r w:rsidR="00F22BC8">
        <w:rPr>
          <w:rFonts w:ascii="Times New Roman" w:hAnsi="Times New Roman" w:cs="Times New Roman"/>
        </w:rPr>
        <w:t>)</w:t>
      </w:r>
    </w:p>
    <w:p w14:paraId="2E198CD2" w14:textId="77777777" w:rsidR="00BB0220" w:rsidRPr="00BB0220" w:rsidRDefault="00BB0220" w:rsidP="00BB0220">
      <w:pPr>
        <w:pStyle w:val="NormalWeb"/>
        <w:numPr>
          <w:ilvl w:val="0"/>
          <w:numId w:val="1"/>
        </w:numPr>
        <w:spacing w:before="0" w:beforeAutospacing="0"/>
        <w:rPr>
          <w:rFonts w:ascii="Times New Roman" w:hAnsi="Times New Roman" w:cs="Times New Roman"/>
        </w:rPr>
      </w:pPr>
      <w:r w:rsidRPr="00BB0220">
        <w:rPr>
          <w:rFonts w:ascii="Times New Roman" w:hAnsi="Times New Roman" w:cs="Times New Roman"/>
        </w:rPr>
        <w:t>Stephen Maples, Nevada WSC: Enhancements to the GSFLO</w:t>
      </w:r>
      <w:r w:rsidR="00F22BC8">
        <w:rPr>
          <w:rFonts w:ascii="Times New Roman" w:hAnsi="Times New Roman" w:cs="Times New Roman"/>
        </w:rPr>
        <w:t>W water-budget utility</w:t>
      </w:r>
    </w:p>
    <w:p w14:paraId="253C11E2" w14:textId="77777777" w:rsidR="00D66C29" w:rsidRDefault="00EC7E44" w:rsidP="002160F3">
      <w:pPr>
        <w:pStyle w:val="NormalWeb"/>
        <w:spacing w:before="0" w:beforeAutospacing="0"/>
        <w:rPr>
          <w:rFonts w:ascii="Times New Roman" w:hAnsi="Times New Roman" w:cs="Times New Roman"/>
        </w:rPr>
      </w:pPr>
      <w:r w:rsidRPr="00C2041B">
        <w:rPr>
          <w:rFonts w:ascii="Times New Roman" w:hAnsi="Times New Roman" w:cs="Times New Roman"/>
          <w:u w:val="single"/>
        </w:rPr>
        <w:t>Budget</w:t>
      </w:r>
      <w:r w:rsidRPr="00C2041B">
        <w:rPr>
          <w:rFonts w:ascii="Times New Roman" w:hAnsi="Times New Roman" w:cs="Times New Roman"/>
        </w:rPr>
        <w:t xml:space="preserve">: Please include all costs </w:t>
      </w:r>
      <w:r w:rsidR="002160F3">
        <w:rPr>
          <w:rFonts w:ascii="Times New Roman" w:hAnsi="Times New Roman" w:cs="Times New Roman"/>
        </w:rPr>
        <w:t>(</w:t>
      </w:r>
      <w:r w:rsidR="002160F3" w:rsidRPr="00C2041B">
        <w:rPr>
          <w:rFonts w:ascii="Times New Roman" w:hAnsi="Times New Roman" w:cs="Times New Roman"/>
        </w:rPr>
        <w:t xml:space="preserve">net and gross), including hours to be worked and salary for each team member, travel, equipment, and so forth.  (FY17: </w:t>
      </w:r>
      <w:r w:rsidR="002160F3" w:rsidRPr="002160F3">
        <w:rPr>
          <w:rFonts w:ascii="Times New Roman" w:hAnsi="Times New Roman" w:cs="Times New Roman"/>
        </w:rPr>
        <w:t>$</w:t>
      </w:r>
      <w:r w:rsidR="00BB0220">
        <w:rPr>
          <w:rFonts w:ascii="Times New Roman" w:hAnsi="Times New Roman" w:cs="Times New Roman"/>
        </w:rPr>
        <w:t>259</w:t>
      </w:r>
      <w:r w:rsidR="009B2CFB">
        <w:rPr>
          <w:rFonts w:ascii="Times New Roman" w:hAnsi="Times New Roman" w:cs="Times New Roman"/>
        </w:rPr>
        <w:t>,000</w:t>
      </w:r>
      <w:r w:rsidR="002160F3" w:rsidRPr="002160F3">
        <w:rPr>
          <w:rFonts w:ascii="Times New Roman" w:hAnsi="Times New Roman" w:cs="Times New Roman"/>
        </w:rPr>
        <w:t>)</w:t>
      </w:r>
    </w:p>
    <w:p w14:paraId="0C86CA6B" w14:textId="77777777" w:rsidR="00D66C29" w:rsidRPr="00E54FEA" w:rsidRDefault="00D66C29" w:rsidP="00D66C29">
      <w:pPr>
        <w:pStyle w:val="Heading1"/>
        <w:rPr>
          <w:color w:val="FF0000"/>
        </w:rPr>
      </w:pPr>
      <w:r>
        <w:rPr>
          <w:rFonts w:ascii="Times New Roman" w:eastAsia="Times New Roman" w:hAnsi="Times New Roman" w:cs="Times New Roman"/>
        </w:rPr>
        <w:t xml:space="preserve">References </w:t>
      </w:r>
    </w:p>
    <w:p w14:paraId="2A103101" w14:textId="77777777" w:rsidR="00FD577E" w:rsidRDefault="00D66C29" w:rsidP="00FD577E">
      <w:pPr>
        <w:pStyle w:val="Normal1"/>
        <w:spacing w:before="160" w:after="0" w:line="283" w:lineRule="auto"/>
        <w:ind w:left="540" w:right="200" w:hanging="540"/>
        <w:rPr>
          <w:ins w:id="115" w:author="Niswonger, Richard" w:date="2017-04-19T17:35:00Z"/>
          <w:rFonts w:ascii="Times New Roman" w:hAnsi="Times New Roman" w:cs="Times New Roman"/>
          <w:sz w:val="24"/>
          <w:szCs w:val="24"/>
        </w:rPr>
      </w:pPr>
      <w:r w:rsidRPr="00FD577E">
        <w:rPr>
          <w:rFonts w:ascii="Times New Roman" w:eastAsia="Times New Roman" w:hAnsi="Times New Roman" w:cs="Times New Roman"/>
          <w:color w:val="222222"/>
          <w:sz w:val="24"/>
          <w:szCs w:val="24"/>
        </w:rPr>
        <w:t xml:space="preserve">Allander, K.K., Niswonger, R.G., and Jeton, A.E., 2014, Simulation of the Lower Walker River Basin hydrologic system, west-central Nevada, using PRMS and MODFLOW models: U.S. Geological Survey Scientific Investigations Report 2014-5190, 93 p. </w:t>
      </w:r>
      <w:hyperlink r:id="rId8" w:history="1">
        <w:r w:rsidRPr="00FD577E">
          <w:rPr>
            <w:rStyle w:val="Hyperlink"/>
            <w:rFonts w:ascii="Times New Roman" w:hAnsi="Times New Roman" w:cs="Times New Roman"/>
            <w:sz w:val="24"/>
            <w:szCs w:val="24"/>
          </w:rPr>
          <w:t>http://dx.doi.org/10.3133/sir20145190</w:t>
        </w:r>
      </w:hyperlink>
      <w:r w:rsidRPr="00FD577E">
        <w:rPr>
          <w:rFonts w:ascii="Times New Roman" w:hAnsi="Times New Roman" w:cs="Times New Roman"/>
          <w:sz w:val="24"/>
          <w:szCs w:val="24"/>
        </w:rPr>
        <w:t>. (Companion report to Niswonger and others, 2014.)</w:t>
      </w:r>
    </w:p>
    <w:p w14:paraId="7F73972C" w14:textId="07B4AE79" w:rsidR="00975B36" w:rsidRPr="00FD577E" w:rsidRDefault="00975B36" w:rsidP="00FD577E">
      <w:pPr>
        <w:pStyle w:val="Normal1"/>
        <w:spacing w:before="160" w:after="0" w:line="283" w:lineRule="auto"/>
        <w:ind w:left="540" w:right="200" w:hanging="540"/>
        <w:rPr>
          <w:rFonts w:ascii="Times New Roman" w:hAnsi="Times New Roman" w:cs="Times New Roman"/>
          <w:sz w:val="24"/>
          <w:szCs w:val="24"/>
        </w:rPr>
      </w:pPr>
      <w:ins w:id="116" w:author="Niswonger, Richard" w:date="2017-04-19T17:35:00Z">
        <w:r w:rsidRPr="00975B36">
          <w:rPr>
            <w:rFonts w:ascii="Times New Roman" w:hAnsi="Times New Roman" w:cs="Times New Roman"/>
            <w:sz w:val="24"/>
            <w:szCs w:val="24"/>
          </w:rPr>
          <w:t>Cai, X., McKinney, D. C., &amp; Lasdon, L. S. (2003). Integrated hydrologic-agronomic-economic model for river basin management. Journal of water resources planning and management, 129(1), 4-17.</w:t>
        </w:r>
      </w:ins>
    </w:p>
    <w:p w14:paraId="4A34CDCD" w14:textId="56BB439B" w:rsidR="00FD577E" w:rsidRPr="00FD577E" w:rsidRDefault="00D66C29" w:rsidP="00FD577E">
      <w:pPr>
        <w:pStyle w:val="Normal1"/>
        <w:spacing w:before="160" w:after="0" w:line="283" w:lineRule="auto"/>
        <w:ind w:left="540" w:right="200" w:hanging="540"/>
        <w:rPr>
          <w:rFonts w:ascii="Times New Roman" w:hAnsi="Times New Roman" w:cs="Times New Roman"/>
          <w:sz w:val="24"/>
          <w:szCs w:val="24"/>
        </w:rPr>
      </w:pPr>
      <w:r w:rsidRPr="00FD577E">
        <w:rPr>
          <w:rFonts w:ascii="Times New Roman" w:hAnsi="Times New Roman" w:cs="Times New Roman"/>
          <w:sz w:val="24"/>
          <w:szCs w:val="24"/>
        </w:rPr>
        <w:t xml:space="preserve">Carroll, R. W., Huntington, J. L., Snyder, K. A., Niswonger, R., Morton, C., and Stringham, T. K., 2016, </w:t>
      </w:r>
      <w:r w:rsidR="00951FBF">
        <w:fldChar w:fldCharType="begin"/>
      </w:r>
      <w:ins w:id="117" w:author="Morway, Eric" w:date="2017-04-20T10:12:00Z">
        <w:r w:rsidR="00DD0534">
          <w:instrText>HYPERLINK "C:\\Users\\emorway\\Downloads\\Evaluating mountain meadow groundwater response to Pinyon Jupiter and temperature in a Great Basin watershed"</w:instrText>
        </w:r>
      </w:ins>
      <w:del w:id="118" w:author="Morway, Eric" w:date="2017-04-20T10:12:00Z">
        <w:r w:rsidR="00951FBF" w:rsidDel="00DD0534">
          <w:delInstrText xml:space="preserve"> HYPERLINK "Evaluating%20mountain%20meadow%20groundwater%20response%20to%20Pinyon%20Jupiter%20and%20temperature%20in%20a%20Great%20Basin%20watershed" </w:delInstrText>
        </w:r>
      </w:del>
      <w:r w:rsidR="00951FBF">
        <w:fldChar w:fldCharType="separate"/>
      </w:r>
      <w:r w:rsidRPr="00FD577E">
        <w:rPr>
          <w:rStyle w:val="Hyperlink"/>
          <w:rFonts w:ascii="Times New Roman" w:hAnsi="Times New Roman" w:cs="Times New Roman"/>
          <w:sz w:val="24"/>
          <w:szCs w:val="24"/>
        </w:rPr>
        <w:t>Evaluating mountain meadow groundwater response to Pinyon Jupiter and temperature in a Great Basin watershed</w:t>
      </w:r>
      <w:r w:rsidR="00951FBF">
        <w:rPr>
          <w:rStyle w:val="Hyperlink"/>
          <w:rFonts w:ascii="Times New Roman" w:hAnsi="Times New Roman" w:cs="Times New Roman"/>
          <w:sz w:val="24"/>
          <w:szCs w:val="24"/>
        </w:rPr>
        <w:fldChar w:fldCharType="end"/>
      </w:r>
      <w:r w:rsidRPr="00FD577E">
        <w:rPr>
          <w:rFonts w:ascii="Times New Roman" w:hAnsi="Times New Roman" w:cs="Times New Roman"/>
          <w:sz w:val="24"/>
          <w:szCs w:val="24"/>
        </w:rPr>
        <w:t xml:space="preserve">: Ecohydrology, </w:t>
      </w:r>
      <w:hyperlink r:id="rId9" w:history="1">
        <w:r w:rsidR="00FD577E" w:rsidRPr="00FD577E">
          <w:rPr>
            <w:rStyle w:val="Hyperlink"/>
            <w:rFonts w:ascii="Times New Roman" w:hAnsi="Times New Roman" w:cs="Times New Roman"/>
            <w:sz w:val="24"/>
            <w:szCs w:val="24"/>
          </w:rPr>
          <w:t>http://dx.doi.org/10.1002/eco.1792</w:t>
        </w:r>
      </w:hyperlink>
    </w:p>
    <w:p w14:paraId="66C81487" w14:textId="77777777" w:rsidR="00AA386C" w:rsidRDefault="00AA386C" w:rsidP="00FD577E">
      <w:pPr>
        <w:pStyle w:val="Normal1"/>
        <w:spacing w:before="160" w:after="0" w:line="283" w:lineRule="auto"/>
        <w:ind w:left="540" w:right="200" w:hanging="540"/>
        <w:rPr>
          <w:rFonts w:ascii="Times New Roman" w:hAnsi="Times New Roman" w:cs="Times New Roman"/>
          <w:sz w:val="24"/>
          <w:szCs w:val="24"/>
        </w:rPr>
      </w:pPr>
      <w:r>
        <w:rPr>
          <w:rFonts w:ascii="Times New Roman" w:hAnsi="Times New Roman" w:cs="Times New Roman"/>
          <w:sz w:val="24"/>
          <w:szCs w:val="24"/>
        </w:rPr>
        <w:t>Dai, Tewei, and Labadie, J.W., 2001, River basin network model for integrated water quantity/quality management: Journal of Water Resources Planning and Management, v. 127, no. 5, p. 295-305.</w:t>
      </w:r>
    </w:p>
    <w:p w14:paraId="24C85DD4" w14:textId="77777777" w:rsidR="00FD577E" w:rsidRPr="00FD577E" w:rsidRDefault="00FD577E" w:rsidP="00FD577E">
      <w:pPr>
        <w:pStyle w:val="Normal1"/>
        <w:spacing w:before="160" w:after="0" w:line="283" w:lineRule="auto"/>
        <w:ind w:left="540" w:right="200" w:hanging="540"/>
        <w:rPr>
          <w:rStyle w:val="Hyperlink"/>
          <w:rFonts w:ascii="Times New Roman" w:hAnsi="Times New Roman" w:cs="Times New Roman"/>
          <w:sz w:val="24"/>
          <w:szCs w:val="24"/>
        </w:rPr>
      </w:pPr>
      <w:r w:rsidRPr="00FD577E">
        <w:rPr>
          <w:rFonts w:ascii="Times New Roman" w:hAnsi="Times New Roman" w:cs="Times New Roman"/>
          <w:sz w:val="24"/>
          <w:szCs w:val="24"/>
        </w:rPr>
        <w:t xml:space="preserve">Ely, D.M., and Kahle, S.C., 2012, Simulation of groundwater and surface-water resources and evaluation of water-management alternatives for the Chamokane Creek basin, Stevens County, Washington: U.S. Geological Survey Scientific Investigations Report 2012–5224, 74 p. </w:t>
      </w:r>
      <w:hyperlink r:id="rId10" w:history="1">
        <w:r w:rsidRPr="00FD577E">
          <w:rPr>
            <w:rStyle w:val="Hyperlink"/>
            <w:rFonts w:ascii="Times New Roman" w:hAnsi="Times New Roman" w:cs="Times New Roman"/>
            <w:sz w:val="24"/>
            <w:szCs w:val="24"/>
          </w:rPr>
          <w:t>http://pubs.er.usgs.gov/publication/sir20125224</w:t>
        </w:r>
      </w:hyperlink>
    </w:p>
    <w:p w14:paraId="35C45F3D" w14:textId="77777777" w:rsidR="00F55DAD" w:rsidRDefault="00D66C29" w:rsidP="00F55DAD">
      <w:pPr>
        <w:pStyle w:val="Normal1"/>
        <w:spacing w:before="160" w:after="0" w:line="283" w:lineRule="auto"/>
        <w:ind w:left="540" w:right="200" w:hanging="540"/>
        <w:rPr>
          <w:rFonts w:ascii="Times New Roman" w:hAnsi="Times New Roman" w:cs="Times New Roman"/>
          <w:sz w:val="24"/>
          <w:szCs w:val="24"/>
        </w:rPr>
      </w:pPr>
      <w:r w:rsidRPr="00FD577E">
        <w:rPr>
          <w:rFonts w:ascii="Times New Roman" w:hAnsi="Times New Roman" w:cs="Times New Roman"/>
          <w:sz w:val="24"/>
          <w:szCs w:val="24"/>
        </w:rPr>
        <w:lastRenderedPageBreak/>
        <w:t>Essaid, H.I., and Hill, B.R., 2014, Watershed-scale modeling of streamflow change in incised montane meadows: Water Resources Research, vol. 50, pp. 2657-2678, doi:10.1002/2013WR014420.</w:t>
      </w:r>
    </w:p>
    <w:p w14:paraId="49867D1A" w14:textId="77777777" w:rsidR="00F55DAD" w:rsidRDefault="00F55DAD" w:rsidP="00F55DAD">
      <w:pPr>
        <w:pStyle w:val="Normal1"/>
        <w:spacing w:before="160" w:after="0" w:line="283" w:lineRule="auto"/>
        <w:ind w:left="540" w:right="200" w:hanging="540"/>
        <w:rPr>
          <w:ins w:id="119" w:author="Niswonger, Richard" w:date="2017-04-18T09:33:00Z"/>
          <w:rStyle w:val="Hyperlink"/>
          <w:rFonts w:ascii="Times New Roman" w:hAnsi="Times New Roman" w:cs="Times New Roman"/>
          <w:sz w:val="24"/>
          <w:szCs w:val="24"/>
        </w:rPr>
      </w:pPr>
      <w:r w:rsidRPr="00F55DAD">
        <w:rPr>
          <w:rFonts w:ascii="Times New Roman" w:hAnsi="Times New Roman" w:cs="Times New Roman"/>
          <w:sz w:val="24"/>
          <w:szCs w:val="24"/>
        </w:rPr>
        <w:t xml:space="preserve">Fatichi, Simone, and several others, including Rich Niswonger, 2016, An overview of current applications, challenges, and future trends in distributed process-based models in hydrology: Journal of Hydrology, v. 537, p. 45-60, </w:t>
      </w:r>
      <w:hyperlink r:id="rId11" w:history="1">
        <w:r w:rsidRPr="00F55DAD">
          <w:rPr>
            <w:rStyle w:val="Hyperlink"/>
            <w:rFonts w:ascii="Times New Roman" w:hAnsi="Times New Roman" w:cs="Times New Roman"/>
            <w:sz w:val="24"/>
            <w:szCs w:val="24"/>
          </w:rPr>
          <w:t>http://dx.doi.org/10.1016/j.jhydrol.2016.03.026</w:t>
        </w:r>
      </w:hyperlink>
      <w:r w:rsidRPr="00F55DAD">
        <w:rPr>
          <w:rStyle w:val="Hyperlink"/>
          <w:rFonts w:ascii="Times New Roman" w:hAnsi="Times New Roman" w:cs="Times New Roman"/>
          <w:sz w:val="24"/>
          <w:szCs w:val="24"/>
        </w:rPr>
        <w:t>.</w:t>
      </w:r>
    </w:p>
    <w:p w14:paraId="477A3566" w14:textId="77777777" w:rsidR="0069556D" w:rsidRPr="00F55DAD" w:rsidRDefault="0069556D" w:rsidP="0069556D">
      <w:pPr>
        <w:pStyle w:val="Normal1"/>
        <w:spacing w:before="160" w:after="0" w:line="283" w:lineRule="auto"/>
        <w:ind w:left="540" w:right="200" w:hanging="540"/>
        <w:rPr>
          <w:rFonts w:ascii="Times New Roman" w:hAnsi="Times New Roman" w:cs="Times New Roman"/>
          <w:sz w:val="24"/>
          <w:szCs w:val="24"/>
        </w:rPr>
      </w:pPr>
      <w:ins w:id="120" w:author="Niswonger, Richard" w:date="2017-04-18T09:33:00Z">
        <w:r w:rsidRPr="0069556D">
          <w:rPr>
            <w:rFonts w:ascii="Times New Roman" w:hAnsi="Times New Roman" w:cs="Times New Roman"/>
            <w:sz w:val="24"/>
            <w:szCs w:val="24"/>
          </w:rPr>
          <w:t>Fulton, J.W., Risser, D.W., Regan, R.S., Walker, J.F., Hunt, R.J., Niswonger, R.G., Hoffman, S.A., and Markstrom, S.L.,</w:t>
        </w:r>
      </w:ins>
      <w:r>
        <w:rPr>
          <w:rFonts w:ascii="Times New Roman" w:hAnsi="Times New Roman" w:cs="Times New Roman"/>
          <w:sz w:val="24"/>
          <w:szCs w:val="24"/>
        </w:rPr>
        <w:t xml:space="preserve"> </w:t>
      </w:r>
      <w:ins w:id="121" w:author="Niswonger, Richard" w:date="2017-04-18T09:33:00Z">
        <w:r w:rsidRPr="0069556D">
          <w:rPr>
            <w:rFonts w:ascii="Times New Roman" w:hAnsi="Times New Roman" w:cs="Times New Roman"/>
            <w:sz w:val="24"/>
            <w:szCs w:val="24"/>
          </w:rPr>
          <w:t>2015, Water-budgets and recharge-area simulations for the Spring Creek and Nittany Creek Basins and parts of the</w:t>
        </w:r>
      </w:ins>
      <w:r>
        <w:rPr>
          <w:rFonts w:ascii="Times New Roman" w:hAnsi="Times New Roman" w:cs="Times New Roman"/>
          <w:sz w:val="24"/>
          <w:szCs w:val="24"/>
        </w:rPr>
        <w:t xml:space="preserve"> </w:t>
      </w:r>
      <w:ins w:id="122" w:author="Niswonger, Richard" w:date="2017-04-18T09:33:00Z">
        <w:r w:rsidRPr="0069556D">
          <w:rPr>
            <w:rFonts w:ascii="Times New Roman" w:hAnsi="Times New Roman" w:cs="Times New Roman"/>
            <w:sz w:val="24"/>
            <w:szCs w:val="24"/>
          </w:rPr>
          <w:t>Spruce Creek Basin, Centre and Huntingdon Counties, Pennsylvania, Water Years 2000–06: U.S. Geological Survey</w:t>
        </w:r>
      </w:ins>
      <w:r>
        <w:rPr>
          <w:rFonts w:ascii="Times New Roman" w:hAnsi="Times New Roman" w:cs="Times New Roman"/>
          <w:sz w:val="24"/>
          <w:szCs w:val="24"/>
        </w:rPr>
        <w:t xml:space="preserve"> </w:t>
      </w:r>
      <w:ins w:id="123" w:author="Niswonger, Richard" w:date="2017-04-18T09:33:00Z">
        <w:r w:rsidRPr="0069556D">
          <w:rPr>
            <w:rFonts w:ascii="Times New Roman" w:hAnsi="Times New Roman" w:cs="Times New Roman"/>
            <w:sz w:val="24"/>
            <w:szCs w:val="24"/>
          </w:rPr>
          <w:t>Scientific Investigations Report 2015–5073, 86 p, http://dx.doi.org/10.3133/sir20155073.</w:t>
        </w:r>
      </w:ins>
    </w:p>
    <w:p w14:paraId="365F538F" w14:textId="77777777" w:rsidR="00F55DAD" w:rsidRPr="00FD577E" w:rsidRDefault="00F55DAD" w:rsidP="00FD577E">
      <w:pPr>
        <w:pStyle w:val="Normal1"/>
        <w:spacing w:before="160" w:after="0" w:line="283" w:lineRule="auto"/>
        <w:ind w:left="540" w:right="200" w:hanging="540"/>
        <w:rPr>
          <w:rFonts w:ascii="Times New Roman" w:hAnsi="Times New Roman" w:cs="Times New Roman"/>
          <w:sz w:val="24"/>
          <w:szCs w:val="24"/>
        </w:rPr>
      </w:pPr>
      <w:r>
        <w:rPr>
          <w:rFonts w:ascii="Times New Roman" w:hAnsi="Times New Roman" w:cs="Times New Roman"/>
          <w:sz w:val="24"/>
          <w:szCs w:val="24"/>
        </w:rPr>
        <w:t>Gorelick, S.M., and Zheng, Chunmiao, 2015, Global change and the groundwater management challenge: Water Resources Research, v. 51, p. 3031-3051, doi:10.1002/2014WR016825.</w:t>
      </w:r>
    </w:p>
    <w:p w14:paraId="0215760F" w14:textId="77777777" w:rsidR="00FD577E" w:rsidRPr="00FD577E" w:rsidRDefault="00D66C29" w:rsidP="00FD577E">
      <w:pPr>
        <w:pStyle w:val="Normal1"/>
        <w:spacing w:before="160" w:after="0" w:line="283" w:lineRule="auto"/>
        <w:ind w:left="540" w:right="200" w:hanging="540"/>
        <w:rPr>
          <w:rStyle w:val="Hyperlink"/>
          <w:rFonts w:ascii="Times New Roman" w:hAnsi="Times New Roman" w:cs="Times New Roman"/>
          <w:color w:val="1155CC"/>
          <w:sz w:val="24"/>
          <w:szCs w:val="24"/>
        </w:rPr>
      </w:pPr>
      <w:r w:rsidRPr="00FD577E">
        <w:rPr>
          <w:rStyle w:val="txt11"/>
          <w:rFonts w:ascii="Times New Roman" w:hAnsi="Times New Roman" w:cs="Times New Roman"/>
          <w:sz w:val="24"/>
          <w:szCs w:val="24"/>
        </w:rPr>
        <w:t>Hassan, T. S. M., Lubczynski, M. W., Niswonger, R. G., and Su, Z. (2014). Surface-groundwater interactions in hard rocks in Sardon Catchment of western Spain: An integrated modeling approach: Journal of Hydrology, 517, 390-410.</w:t>
      </w:r>
      <w:r w:rsidRPr="00FD577E">
        <w:rPr>
          <w:rFonts w:ascii="Times New Roman" w:hAnsi="Times New Roman" w:cs="Times New Roman"/>
          <w:sz w:val="24"/>
          <w:szCs w:val="24"/>
        </w:rPr>
        <w:t xml:space="preserve"> doi:10.1016/j.jhydrol.2014.05.026. </w:t>
      </w:r>
      <w:hyperlink r:id="rId12" w:tgtFrame="_blank" w:history="1">
        <w:r w:rsidRPr="00FD577E">
          <w:rPr>
            <w:rStyle w:val="Hyperlink"/>
            <w:rFonts w:ascii="Times New Roman" w:hAnsi="Times New Roman" w:cs="Times New Roman"/>
            <w:color w:val="1155CC"/>
            <w:sz w:val="24"/>
            <w:szCs w:val="24"/>
          </w:rPr>
          <w:t>http://www.sciencedirect.com/science/article/pii/S0022169414003904</w:t>
        </w:r>
      </w:hyperlink>
    </w:p>
    <w:p w14:paraId="0C5EE083" w14:textId="77777777" w:rsidR="00FD577E" w:rsidRPr="00FD577E" w:rsidRDefault="00D66C29" w:rsidP="00FD577E">
      <w:pPr>
        <w:pStyle w:val="Normal1"/>
        <w:spacing w:before="160" w:after="0" w:line="283" w:lineRule="auto"/>
        <w:ind w:left="540" w:right="200" w:hanging="540"/>
        <w:rPr>
          <w:rStyle w:val="Hyperlink"/>
          <w:rFonts w:ascii="Times New Roman" w:hAnsi="Times New Roman" w:cs="Times New Roman"/>
          <w:sz w:val="24"/>
          <w:szCs w:val="24"/>
        </w:rPr>
      </w:pPr>
      <w:r w:rsidRPr="00FD577E">
        <w:rPr>
          <w:rFonts w:ascii="Times New Roman" w:hAnsi="Times New Roman" w:cs="Times New Roman"/>
          <w:sz w:val="24"/>
          <w:szCs w:val="24"/>
        </w:rPr>
        <w:t xml:space="preserve">Hunt, R.J., Walker, J.F., Selbig, W.R., Westenbroek, S.M., and Regan, R.S., 2013, Simulation of climate-change effects on streamflow, lake water budgets, and stream temperature using GSFLOW and SNTEMP, Trout Lake Watershed, Wisconsin: U.S. Geological Survey Scientific Investigations Report 2013–5159, 118 p. </w:t>
      </w:r>
      <w:hyperlink r:id="rId13" w:history="1">
        <w:r w:rsidRPr="00FD577E">
          <w:rPr>
            <w:rStyle w:val="Hyperlink"/>
            <w:rFonts w:ascii="Times New Roman" w:hAnsi="Times New Roman" w:cs="Times New Roman"/>
            <w:sz w:val="24"/>
            <w:szCs w:val="24"/>
          </w:rPr>
          <w:t>http://pubs.er.usgs.gov/publication/sir20135159</w:t>
        </w:r>
      </w:hyperlink>
    </w:p>
    <w:p w14:paraId="2ED7CAE0" w14:textId="77777777" w:rsidR="00C76BC3" w:rsidRDefault="00D66C29" w:rsidP="00C76BC3">
      <w:pPr>
        <w:pStyle w:val="Normal1"/>
        <w:spacing w:before="160" w:after="0" w:line="283" w:lineRule="auto"/>
        <w:ind w:left="540" w:right="200" w:hanging="540"/>
        <w:rPr>
          <w:rFonts w:ascii="Times New Roman" w:hAnsi="Times New Roman" w:cs="Times New Roman"/>
          <w:sz w:val="24"/>
          <w:szCs w:val="24"/>
        </w:rPr>
      </w:pPr>
      <w:r w:rsidRPr="00FD577E">
        <w:rPr>
          <w:rFonts w:ascii="Times New Roman" w:hAnsi="Times New Roman" w:cs="Times New Roman"/>
          <w:sz w:val="24"/>
          <w:szCs w:val="24"/>
        </w:rPr>
        <w:t>Huntington, J.L., and Niswonger, R.G., 2012, Role of surface-water and groundwater interactions on projected summertime streamflow in snow dominated regions: An integrated modeling approach: Water Resources Research, v. 48, W11524, doi: 10.1029/2012WR012319.</w:t>
      </w:r>
    </w:p>
    <w:p w14:paraId="278EB036" w14:textId="77777777" w:rsidR="00C76BC3" w:rsidRPr="00FD577E" w:rsidRDefault="00C76BC3" w:rsidP="00C76BC3">
      <w:pPr>
        <w:pStyle w:val="Normal1"/>
        <w:spacing w:before="160" w:after="0" w:line="283" w:lineRule="auto"/>
        <w:ind w:left="540" w:right="200" w:hanging="540"/>
        <w:rPr>
          <w:rFonts w:ascii="Times New Roman" w:hAnsi="Times New Roman" w:cs="Times New Roman"/>
          <w:sz w:val="24"/>
          <w:szCs w:val="24"/>
        </w:rPr>
      </w:pPr>
      <w:r w:rsidRPr="00DD0534">
        <w:rPr>
          <w:rFonts w:ascii="Times New Roman" w:hAnsi="Times New Roman" w:cs="Times New Roman"/>
          <w:sz w:val="24"/>
          <w:szCs w:val="24"/>
        </w:rPr>
        <w:t xml:space="preserve">Morway, E.D., Niswonger, R.G., and Triana, Enrique, 2016, Toward improved simulation of river operations through integration with a hydrologic model: Environmental Modelling &amp; Software, v. 82, p. 255-274, </w:t>
      </w:r>
      <w:hyperlink r:id="rId14" w:history="1">
        <w:r w:rsidRPr="00DF4BDB">
          <w:rPr>
            <w:rStyle w:val="Hyperlink"/>
          </w:rPr>
          <w:t>http://dx.doi.org/10.1016/j.envsoft.2016.04.018</w:t>
        </w:r>
      </w:hyperlink>
      <w:r>
        <w:rPr>
          <w:rStyle w:val="Hyperlink"/>
        </w:rPr>
        <w:t>.</w:t>
      </w:r>
    </w:p>
    <w:p w14:paraId="280ABEBB" w14:textId="77777777" w:rsidR="00FD577E" w:rsidRPr="00FD577E" w:rsidRDefault="00D66C29" w:rsidP="00FD577E">
      <w:pPr>
        <w:pStyle w:val="Normal1"/>
        <w:spacing w:before="160" w:after="0" w:line="283" w:lineRule="auto"/>
        <w:ind w:left="540" w:right="200" w:hanging="540"/>
        <w:rPr>
          <w:rStyle w:val="Hyperlink"/>
          <w:rFonts w:ascii="Times New Roman" w:hAnsi="Times New Roman" w:cs="Times New Roman"/>
          <w:sz w:val="24"/>
          <w:szCs w:val="24"/>
        </w:rPr>
      </w:pPr>
      <w:r w:rsidRPr="00FD577E">
        <w:rPr>
          <w:rFonts w:ascii="Times New Roman" w:hAnsi="Times New Roman" w:cs="Times New Roman"/>
          <w:color w:val="222222"/>
          <w:sz w:val="24"/>
          <w:szCs w:val="24"/>
        </w:rPr>
        <w:t>Niswonger, R. G., Allander, K. K., and Jeton, A. E., 2014, Collaborative modelling and integrated decision support system analysis of a developed terminal lake basin:</w:t>
      </w:r>
      <w:r w:rsidRPr="00FD577E">
        <w:rPr>
          <w:rFonts w:ascii="Times New Roman" w:hAnsi="Times New Roman" w:cs="Times New Roman"/>
          <w:sz w:val="24"/>
          <w:szCs w:val="24"/>
        </w:rPr>
        <w:t xml:space="preserve"> </w:t>
      </w:r>
      <w:r w:rsidRPr="00FD577E">
        <w:rPr>
          <w:rStyle w:val="txt11"/>
          <w:rFonts w:ascii="Times New Roman" w:hAnsi="Times New Roman" w:cs="Times New Roman"/>
          <w:sz w:val="24"/>
          <w:szCs w:val="24"/>
        </w:rPr>
        <w:t xml:space="preserve">Journal of Hydrology, doi: 10.1016/j.jhydrol.2014.05.043, </w:t>
      </w:r>
      <w:hyperlink r:id="rId15" w:history="1">
        <w:r w:rsidRPr="00FD577E">
          <w:rPr>
            <w:rStyle w:val="Hyperlink"/>
            <w:rFonts w:ascii="Times New Roman" w:hAnsi="Times New Roman" w:cs="Times New Roman"/>
            <w:sz w:val="24"/>
            <w:szCs w:val="24"/>
          </w:rPr>
          <w:t>http://www.sciencedirect.com/science/article/pii/S0022169414004077</w:t>
        </w:r>
      </w:hyperlink>
    </w:p>
    <w:p w14:paraId="3F43C31E" w14:textId="77777777" w:rsidR="00F55DAD" w:rsidRDefault="00F55DAD" w:rsidP="00FD577E">
      <w:pPr>
        <w:pStyle w:val="Normal1"/>
        <w:spacing w:before="160" w:after="0" w:line="283" w:lineRule="auto"/>
        <w:ind w:left="540" w:right="200" w:hanging="540"/>
        <w:rPr>
          <w:ins w:id="124" w:author="Niswonger, Richard" w:date="2017-04-19T17:33:00Z"/>
          <w:rFonts w:ascii="Times New Roman" w:hAnsi="Times New Roman" w:cs="Times New Roman"/>
          <w:sz w:val="24"/>
          <w:szCs w:val="24"/>
        </w:rPr>
      </w:pPr>
      <w:r>
        <w:rPr>
          <w:rFonts w:ascii="Times New Roman" w:hAnsi="Times New Roman" w:cs="Times New Roman"/>
          <w:sz w:val="24"/>
          <w:szCs w:val="24"/>
        </w:rPr>
        <w:lastRenderedPageBreak/>
        <w:t xml:space="preserve">Niswonger, R.G., Morway, E.D., Triana, Enrique, and Huntington, J.L., </w:t>
      </w:r>
      <w:r w:rsidRPr="00F55DAD">
        <w:rPr>
          <w:rFonts w:ascii="Times New Roman" w:hAnsi="Times New Roman" w:cs="Times New Roman"/>
          <w:i/>
          <w:sz w:val="24"/>
          <w:szCs w:val="24"/>
        </w:rPr>
        <w:t>in review</w:t>
      </w:r>
      <w:r>
        <w:rPr>
          <w:rFonts w:ascii="Times New Roman" w:hAnsi="Times New Roman" w:cs="Times New Roman"/>
          <w:sz w:val="24"/>
          <w:szCs w:val="24"/>
        </w:rPr>
        <w:t>, Managed aquifer recharge through dormant-field irrigation in agricultural regions: submitted to Water Resources Research.</w:t>
      </w:r>
    </w:p>
    <w:p w14:paraId="0358122D" w14:textId="766FBB82" w:rsidR="00D27A45" w:rsidRDefault="00D27A45" w:rsidP="00D27A45">
      <w:pPr>
        <w:pStyle w:val="Normal1"/>
        <w:spacing w:before="160" w:after="0" w:line="283" w:lineRule="auto"/>
        <w:ind w:left="540" w:right="200" w:hanging="540"/>
        <w:rPr>
          <w:rFonts w:ascii="Times New Roman" w:hAnsi="Times New Roman" w:cs="Times New Roman"/>
          <w:sz w:val="24"/>
          <w:szCs w:val="24"/>
        </w:rPr>
      </w:pPr>
      <w:ins w:id="125" w:author="Niswonger, Richard" w:date="2017-04-19T17:34:00Z">
        <w:r w:rsidRPr="00D27A45">
          <w:rPr>
            <w:rFonts w:ascii="Times New Roman" w:hAnsi="Times New Roman" w:cs="Times New Roman"/>
            <w:sz w:val="24"/>
            <w:szCs w:val="24"/>
          </w:rPr>
          <w:t>Serageldin, I. (1995). Toward sustainable management of water resources</w:t>
        </w:r>
        <w:r>
          <w:rPr>
            <w:rFonts w:ascii="Times New Roman" w:hAnsi="Times New Roman" w:cs="Times New Roman"/>
            <w:sz w:val="24"/>
            <w:szCs w:val="24"/>
          </w:rPr>
          <w:t>,</w:t>
        </w:r>
        <w:r w:rsidRPr="00D27A45">
          <w:t xml:space="preserve"> </w:t>
        </w:r>
        <w:r w:rsidRPr="00D27A45">
          <w:rPr>
            <w:rFonts w:ascii="Times New Roman" w:hAnsi="Times New Roman" w:cs="Times New Roman"/>
            <w:sz w:val="24"/>
            <w:szCs w:val="24"/>
          </w:rPr>
          <w:t>Washington, D.C., World Bank, 1995. 33 p.</w:t>
        </w:r>
      </w:ins>
    </w:p>
    <w:p w14:paraId="25A13A6B" w14:textId="77777777" w:rsidR="00FD577E" w:rsidRPr="00FD577E" w:rsidRDefault="00D66C29" w:rsidP="00FD577E">
      <w:pPr>
        <w:pStyle w:val="Normal1"/>
        <w:spacing w:before="160" w:after="0" w:line="283" w:lineRule="auto"/>
        <w:ind w:left="540" w:right="200" w:hanging="540"/>
        <w:rPr>
          <w:rStyle w:val="Hyperlink"/>
          <w:rFonts w:ascii="Times New Roman" w:hAnsi="Times New Roman" w:cs="Times New Roman"/>
          <w:sz w:val="24"/>
          <w:szCs w:val="24"/>
        </w:rPr>
      </w:pPr>
      <w:r w:rsidRPr="00FD577E">
        <w:rPr>
          <w:rFonts w:ascii="Times New Roman" w:hAnsi="Times New Roman" w:cs="Times New Roman"/>
          <w:sz w:val="24"/>
          <w:szCs w:val="24"/>
        </w:rPr>
        <w:t xml:space="preserve">Surfleet, C.G., Tullos, Desiree, Chang, Heejun, and Jun, Il-Won, 2012, Selection of hydrologic modeling approaches for climate change assessment: A comparison of model scale and structures: Journal of Hydrology, v. 464–465, p. 233-248 </w:t>
      </w:r>
      <w:hyperlink r:id="rId16" w:history="1">
        <w:r w:rsidRPr="00FD577E">
          <w:rPr>
            <w:rStyle w:val="Hyperlink"/>
            <w:rFonts w:ascii="Times New Roman" w:hAnsi="Times New Roman" w:cs="Times New Roman"/>
            <w:sz w:val="24"/>
            <w:szCs w:val="24"/>
          </w:rPr>
          <w:t>http://dx.doi.org/10.1016/j.jhydrol.2012.07.012</w:t>
        </w:r>
      </w:hyperlink>
    </w:p>
    <w:p w14:paraId="354AD4DE" w14:textId="77777777" w:rsidR="00FD577E" w:rsidRPr="00FD577E" w:rsidRDefault="00D66C29" w:rsidP="00FD577E">
      <w:pPr>
        <w:pStyle w:val="Normal1"/>
        <w:spacing w:before="160" w:after="0" w:line="283" w:lineRule="auto"/>
        <w:ind w:left="540" w:right="200" w:hanging="540"/>
        <w:rPr>
          <w:rStyle w:val="txt11"/>
          <w:rFonts w:ascii="Times New Roman" w:hAnsi="Times New Roman" w:cs="Times New Roman"/>
          <w:sz w:val="24"/>
          <w:szCs w:val="24"/>
        </w:rPr>
      </w:pPr>
      <w:r w:rsidRPr="00FD577E">
        <w:rPr>
          <w:rStyle w:val="txt11"/>
          <w:rFonts w:ascii="Times New Roman" w:hAnsi="Times New Roman" w:cs="Times New Roman"/>
          <w:sz w:val="24"/>
          <w:szCs w:val="24"/>
        </w:rPr>
        <w:t xml:space="preserve">Tian, Yong, Zheng, Yi, Wu, Bin, Wu, Xin, Liu, Jie, and Zheng, Chunmiao, 2015a, Modeling surface water-groundwater interaction in arid and semi-arid regions with intensive agriculture. Environmental Modelling &amp; Software, 63, p. 170-184, </w:t>
      </w:r>
      <w:hyperlink r:id="rId17" w:history="1">
        <w:r w:rsidRPr="00FD577E">
          <w:rPr>
            <w:rStyle w:val="Hyperlink"/>
            <w:rFonts w:ascii="Times New Roman" w:hAnsi="Times New Roman" w:cs="Times New Roman"/>
            <w:sz w:val="24"/>
            <w:szCs w:val="24"/>
          </w:rPr>
          <w:t>http://dx.doi.org/10.1016/j.envsoft.2014.10.011</w:t>
        </w:r>
      </w:hyperlink>
      <w:r w:rsidRPr="00FD577E">
        <w:rPr>
          <w:rStyle w:val="txt11"/>
          <w:rFonts w:ascii="Times New Roman" w:hAnsi="Times New Roman" w:cs="Times New Roman"/>
          <w:sz w:val="24"/>
          <w:szCs w:val="24"/>
        </w:rPr>
        <w:t>.</w:t>
      </w:r>
    </w:p>
    <w:p w14:paraId="12D512C1" w14:textId="77777777" w:rsidR="00FD577E" w:rsidRPr="00FD577E" w:rsidRDefault="00D66C29" w:rsidP="00FD577E">
      <w:pPr>
        <w:pStyle w:val="Normal1"/>
        <w:spacing w:before="160" w:after="0" w:line="283" w:lineRule="auto"/>
        <w:ind w:left="540" w:right="200" w:hanging="540"/>
        <w:rPr>
          <w:rStyle w:val="txt11"/>
          <w:rFonts w:ascii="Times New Roman" w:hAnsi="Times New Roman" w:cs="Times New Roman"/>
          <w:sz w:val="24"/>
          <w:szCs w:val="24"/>
        </w:rPr>
      </w:pPr>
      <w:r w:rsidRPr="00FD577E">
        <w:rPr>
          <w:rStyle w:val="txt11"/>
          <w:rFonts w:ascii="Times New Roman" w:hAnsi="Times New Roman" w:cs="Times New Roman"/>
          <w:sz w:val="24"/>
          <w:szCs w:val="24"/>
        </w:rPr>
        <w:t>Tian, Yong, Zheng, Yi, Zheng, Chunmiao, Xiao, Honglang, Fan, Wenjie, Zou, Songbing, Wu, Bin, Yao, Yingying, Zhang, Aijing, and Liu, Jie, 2015b, Exploring scale‐dependent ecohydrological responses in a large endorheic river basin through integrated surface water‐groundwater modeling: Water Resources Research, v. 51, p. 4065-4085, doi:10.1002/2015WR016881.</w:t>
      </w:r>
    </w:p>
    <w:p w14:paraId="133D423E" w14:textId="77777777" w:rsidR="00FD577E" w:rsidRPr="00FD577E" w:rsidRDefault="00D66C29" w:rsidP="00FD577E">
      <w:pPr>
        <w:pStyle w:val="Normal1"/>
        <w:spacing w:before="160" w:after="0" w:line="283" w:lineRule="auto"/>
        <w:ind w:left="540" w:right="200" w:hanging="540"/>
        <w:rPr>
          <w:rFonts w:ascii="Times New Roman" w:hAnsi="Times New Roman" w:cs="Times New Roman"/>
          <w:sz w:val="24"/>
          <w:szCs w:val="24"/>
        </w:rPr>
      </w:pPr>
      <w:r w:rsidRPr="00FD577E">
        <w:rPr>
          <w:rFonts w:ascii="Times New Roman" w:hAnsi="Times New Roman" w:cs="Times New Roman"/>
          <w:sz w:val="24"/>
          <w:szCs w:val="24"/>
        </w:rPr>
        <w:t xml:space="preserve">Woolfenden, L.R., and Nishikawa, Tracy, eds., 2014, </w:t>
      </w:r>
      <w:hyperlink r:id="rId18" w:history="1">
        <w:r w:rsidRPr="00FD577E">
          <w:rPr>
            <w:rStyle w:val="Hyperlink"/>
            <w:rFonts w:ascii="Times New Roman" w:hAnsi="Times New Roman" w:cs="Times New Roman"/>
            <w:sz w:val="24"/>
            <w:szCs w:val="24"/>
          </w:rPr>
          <w:t>Simulation of groundwater and surface-water resources of the Santa Rosa Plain watershed, Sonoma County, California</w:t>
        </w:r>
      </w:hyperlink>
      <w:r w:rsidRPr="00FD577E">
        <w:rPr>
          <w:rFonts w:ascii="Times New Roman" w:hAnsi="Times New Roman" w:cs="Times New Roman"/>
          <w:sz w:val="24"/>
          <w:szCs w:val="24"/>
        </w:rPr>
        <w:t xml:space="preserve">: U.S. Geological Survey Scientific Investigations Report 2014-5052, 258 p., </w:t>
      </w:r>
      <w:hyperlink r:id="rId19" w:history="1">
        <w:r w:rsidR="00FD577E" w:rsidRPr="00FD577E">
          <w:rPr>
            <w:rStyle w:val="Hyperlink"/>
            <w:rFonts w:ascii="Times New Roman" w:hAnsi="Times New Roman" w:cs="Times New Roman"/>
            <w:sz w:val="24"/>
            <w:szCs w:val="24"/>
          </w:rPr>
          <w:t>http://dx.doi.org/10.3133/sir20145052</w:t>
        </w:r>
      </w:hyperlink>
      <w:r w:rsidRPr="00FD577E">
        <w:rPr>
          <w:rFonts w:ascii="Times New Roman" w:hAnsi="Times New Roman" w:cs="Times New Roman"/>
          <w:sz w:val="24"/>
          <w:szCs w:val="24"/>
        </w:rPr>
        <w:t>.</w:t>
      </w:r>
    </w:p>
    <w:p w14:paraId="30230CFB" w14:textId="77777777" w:rsidR="00FD577E" w:rsidRPr="00FD577E" w:rsidRDefault="00D66C29" w:rsidP="00FD577E">
      <w:pPr>
        <w:pStyle w:val="Normal1"/>
        <w:spacing w:before="160" w:after="0" w:line="283" w:lineRule="auto"/>
        <w:ind w:left="540" w:right="200" w:hanging="540"/>
        <w:rPr>
          <w:rFonts w:ascii="Times New Roman" w:eastAsia="Times New Roman" w:hAnsi="Times New Roman" w:cs="Times New Roman"/>
          <w:sz w:val="24"/>
          <w:szCs w:val="24"/>
        </w:rPr>
      </w:pPr>
      <w:r w:rsidRPr="00FD577E">
        <w:rPr>
          <w:rFonts w:ascii="Times New Roman" w:hAnsi="Times New Roman" w:cs="Times New Roman"/>
          <w:sz w:val="24"/>
          <w:szCs w:val="24"/>
        </w:rPr>
        <w:t xml:space="preserve">Wu, Bin, Zheng, Yi, Tian, Yong, Wu, Xin, Yao, Yingying, Han, Feng, Liu, Jie, and Zheng, Chunmiao, 2014, Systematic assessment of the uncertainty in integrated surface water-groundwater modeling based on the probabilistic collocation method: Water Resources Research, </w:t>
      </w:r>
      <w:r w:rsidRPr="00FD577E">
        <w:rPr>
          <w:rFonts w:ascii="Times New Roman" w:eastAsia="Times New Roman" w:hAnsi="Times New Roman" w:cs="Times New Roman"/>
          <w:sz w:val="24"/>
          <w:szCs w:val="24"/>
        </w:rPr>
        <w:t>DOI: 10.1002/2014WR015366.</w:t>
      </w:r>
    </w:p>
    <w:p w14:paraId="4BB5C576" w14:textId="77777777" w:rsidR="00D66C29" w:rsidRPr="00FD577E" w:rsidRDefault="00FD577E" w:rsidP="00FD577E">
      <w:pPr>
        <w:pStyle w:val="Normal1"/>
        <w:spacing w:before="160" w:after="0" w:line="283" w:lineRule="auto"/>
        <w:ind w:left="540" w:right="200" w:hanging="540"/>
        <w:rPr>
          <w:rFonts w:ascii="Times New Roman" w:eastAsia="Times New Roman" w:hAnsi="Times New Roman" w:cs="Times New Roman"/>
          <w:sz w:val="24"/>
          <w:szCs w:val="24"/>
        </w:rPr>
      </w:pPr>
      <w:r w:rsidRPr="00FD577E">
        <w:rPr>
          <w:rStyle w:val="txt11"/>
          <w:rFonts w:ascii="Times New Roman" w:hAnsi="Times New Roman" w:cs="Times New Roman"/>
          <w:sz w:val="24"/>
          <w:szCs w:val="24"/>
        </w:rPr>
        <w:t>Wu, Bin, Zheng, Yi, Wu, Xin, Tian, Yong, Han, Feng, Liu, Jie, and Zheng, Chunmiao, 2015, Optimizing water resources management in large river basins with integrated surface water‐groundwater modeling: A surrogate‐based approach: Water Resources Research, v. 51, p. 2153-2173, doi:10.1002/2014WR016653.</w:t>
      </w:r>
    </w:p>
    <w:sectPr w:rsidR="00D66C29" w:rsidRPr="00FD577E">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F358E4" w14:textId="77777777" w:rsidR="00CA0677" w:rsidRDefault="00CA0677" w:rsidP="00E7108B">
      <w:pPr>
        <w:spacing w:after="0" w:line="240" w:lineRule="auto"/>
      </w:pPr>
      <w:r>
        <w:separator/>
      </w:r>
    </w:p>
  </w:endnote>
  <w:endnote w:type="continuationSeparator" w:id="0">
    <w:p w14:paraId="4248BB69" w14:textId="77777777" w:rsidR="00CA0677" w:rsidRDefault="00CA0677" w:rsidP="00E710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3086790"/>
      <w:docPartObj>
        <w:docPartGallery w:val="Page Numbers (Bottom of Page)"/>
        <w:docPartUnique/>
      </w:docPartObj>
    </w:sdtPr>
    <w:sdtEndPr>
      <w:rPr>
        <w:noProof/>
      </w:rPr>
    </w:sdtEndPr>
    <w:sdtContent>
      <w:p w14:paraId="520B5B61" w14:textId="77777777" w:rsidR="00E7108B" w:rsidRDefault="00E7108B">
        <w:pPr>
          <w:pStyle w:val="Footer"/>
          <w:jc w:val="center"/>
        </w:pPr>
        <w:r>
          <w:fldChar w:fldCharType="begin"/>
        </w:r>
        <w:r>
          <w:instrText xml:space="preserve"> PAGE   \* MERGEFORMAT </w:instrText>
        </w:r>
        <w:r>
          <w:fldChar w:fldCharType="separate"/>
        </w:r>
        <w:r w:rsidR="00D075DD">
          <w:rPr>
            <w:noProof/>
          </w:rPr>
          <w:t>7</w:t>
        </w:r>
        <w:r>
          <w:rPr>
            <w:noProof/>
          </w:rPr>
          <w:fldChar w:fldCharType="end"/>
        </w:r>
      </w:p>
    </w:sdtContent>
  </w:sdt>
  <w:p w14:paraId="18BD6B7D" w14:textId="77777777" w:rsidR="00E7108B" w:rsidRDefault="00E710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272B67" w14:textId="77777777" w:rsidR="00CA0677" w:rsidRDefault="00CA0677" w:rsidP="00E7108B">
      <w:pPr>
        <w:spacing w:after="0" w:line="240" w:lineRule="auto"/>
      </w:pPr>
      <w:r>
        <w:separator/>
      </w:r>
    </w:p>
  </w:footnote>
  <w:footnote w:type="continuationSeparator" w:id="0">
    <w:p w14:paraId="4D4339B6" w14:textId="77777777" w:rsidR="00CA0677" w:rsidRDefault="00CA0677" w:rsidP="00E710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A62DE"/>
    <w:multiLevelType w:val="hybridMultilevel"/>
    <w:tmpl w:val="6FB4C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55B47"/>
    <w:multiLevelType w:val="hybridMultilevel"/>
    <w:tmpl w:val="F5681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0B7A7E"/>
    <w:multiLevelType w:val="hybridMultilevel"/>
    <w:tmpl w:val="EBD272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iswonger, Richard">
    <w15:presenceInfo w15:providerId="AD" w15:userId="S-1-5-21-3697291689-1161744426-439199626-28849"/>
  </w15:person>
  <w15:person w15:author="Morway, Eric">
    <w15:presenceInfo w15:providerId="AD" w15:userId="S-1-5-21-3697291689-1161744426-439199626-1619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E44"/>
    <w:rsid w:val="00032885"/>
    <w:rsid w:val="000D55F2"/>
    <w:rsid w:val="000F0CB8"/>
    <w:rsid w:val="0013566E"/>
    <w:rsid w:val="001D023E"/>
    <w:rsid w:val="001D5929"/>
    <w:rsid w:val="002160F3"/>
    <w:rsid w:val="00221516"/>
    <w:rsid w:val="002318C2"/>
    <w:rsid w:val="0024016A"/>
    <w:rsid w:val="002B3C41"/>
    <w:rsid w:val="002B6368"/>
    <w:rsid w:val="003034EA"/>
    <w:rsid w:val="00327B71"/>
    <w:rsid w:val="00330C1C"/>
    <w:rsid w:val="003725E3"/>
    <w:rsid w:val="003E3A31"/>
    <w:rsid w:val="003E592E"/>
    <w:rsid w:val="0040756B"/>
    <w:rsid w:val="0045739E"/>
    <w:rsid w:val="005038BE"/>
    <w:rsid w:val="00586E60"/>
    <w:rsid w:val="006421FC"/>
    <w:rsid w:val="00643518"/>
    <w:rsid w:val="00646F5E"/>
    <w:rsid w:val="00675F34"/>
    <w:rsid w:val="0069556D"/>
    <w:rsid w:val="00697F56"/>
    <w:rsid w:val="006A293D"/>
    <w:rsid w:val="007412C9"/>
    <w:rsid w:val="00763197"/>
    <w:rsid w:val="007638A5"/>
    <w:rsid w:val="00790B2D"/>
    <w:rsid w:val="007D32E6"/>
    <w:rsid w:val="007E7CD5"/>
    <w:rsid w:val="007F5876"/>
    <w:rsid w:val="00846E13"/>
    <w:rsid w:val="0087312B"/>
    <w:rsid w:val="0087418A"/>
    <w:rsid w:val="008A345D"/>
    <w:rsid w:val="008A7A14"/>
    <w:rsid w:val="008C5CD9"/>
    <w:rsid w:val="008C64B3"/>
    <w:rsid w:val="00951FBF"/>
    <w:rsid w:val="00972A10"/>
    <w:rsid w:val="00975B36"/>
    <w:rsid w:val="00990865"/>
    <w:rsid w:val="009B06CC"/>
    <w:rsid w:val="009B2CFB"/>
    <w:rsid w:val="00A35A28"/>
    <w:rsid w:val="00A43327"/>
    <w:rsid w:val="00A8090B"/>
    <w:rsid w:val="00AA1042"/>
    <w:rsid w:val="00AA386C"/>
    <w:rsid w:val="00AC7E15"/>
    <w:rsid w:val="00AF01B4"/>
    <w:rsid w:val="00B2602B"/>
    <w:rsid w:val="00B627D1"/>
    <w:rsid w:val="00BA5C73"/>
    <w:rsid w:val="00BB0220"/>
    <w:rsid w:val="00BC2B73"/>
    <w:rsid w:val="00BC4954"/>
    <w:rsid w:val="00BE4B7B"/>
    <w:rsid w:val="00C02D12"/>
    <w:rsid w:val="00C07581"/>
    <w:rsid w:val="00C251D8"/>
    <w:rsid w:val="00C46D3B"/>
    <w:rsid w:val="00C6130D"/>
    <w:rsid w:val="00C73CA2"/>
    <w:rsid w:val="00C754FF"/>
    <w:rsid w:val="00C76BC3"/>
    <w:rsid w:val="00CA0677"/>
    <w:rsid w:val="00CB271C"/>
    <w:rsid w:val="00CC24DE"/>
    <w:rsid w:val="00D075DD"/>
    <w:rsid w:val="00D27A45"/>
    <w:rsid w:val="00D30ED3"/>
    <w:rsid w:val="00D61BA7"/>
    <w:rsid w:val="00D66B1F"/>
    <w:rsid w:val="00D66C29"/>
    <w:rsid w:val="00D90C67"/>
    <w:rsid w:val="00DA6D30"/>
    <w:rsid w:val="00DD0534"/>
    <w:rsid w:val="00E7108B"/>
    <w:rsid w:val="00EA6CF1"/>
    <w:rsid w:val="00EC7E44"/>
    <w:rsid w:val="00ED2424"/>
    <w:rsid w:val="00EE12AB"/>
    <w:rsid w:val="00F07C64"/>
    <w:rsid w:val="00F22BC8"/>
    <w:rsid w:val="00F55DAD"/>
    <w:rsid w:val="00F84136"/>
    <w:rsid w:val="00F9778F"/>
    <w:rsid w:val="00FA3637"/>
    <w:rsid w:val="00FD5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A748D"/>
  <w15:chartTrackingRefBased/>
  <w15:docId w15:val="{2DF260E3-B704-4058-8530-7FFCF5552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66C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rsid w:val="00EC7E44"/>
    <w:pPr>
      <w:keepNext/>
      <w:keepLines/>
      <w:spacing w:before="200" w:after="0" w:line="276" w:lineRule="auto"/>
      <w:outlineLvl w:val="1"/>
    </w:pPr>
    <w:rPr>
      <w:rFonts w:ascii="Cambria" w:eastAsia="Cambria" w:hAnsi="Cambria" w:cs="Cambria"/>
      <w:b/>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C7E44"/>
    <w:rPr>
      <w:rFonts w:ascii="Cambria" w:eastAsia="Cambria" w:hAnsi="Cambria" w:cs="Cambria"/>
      <w:b/>
      <w:color w:val="4F81BD"/>
      <w:sz w:val="26"/>
      <w:szCs w:val="26"/>
    </w:rPr>
  </w:style>
  <w:style w:type="paragraph" w:styleId="NormalWeb">
    <w:name w:val="Normal (Web)"/>
    <w:basedOn w:val="Normal"/>
    <w:rsid w:val="00EC7E44"/>
    <w:pPr>
      <w:spacing w:before="100" w:beforeAutospacing="1" w:after="100" w:afterAutospacing="1" w:line="240" w:lineRule="auto"/>
    </w:pPr>
    <w:rPr>
      <w:rFonts w:ascii="Arial" w:eastAsia="Times New Roman" w:hAnsi="Arial" w:cs="Arial"/>
      <w:sz w:val="24"/>
      <w:szCs w:val="24"/>
    </w:rPr>
  </w:style>
  <w:style w:type="character" w:styleId="Hyperlink">
    <w:name w:val="Hyperlink"/>
    <w:rsid w:val="00BB0220"/>
    <w:rPr>
      <w:color w:val="0000FF"/>
      <w:u w:val="single"/>
    </w:rPr>
  </w:style>
  <w:style w:type="character" w:customStyle="1" w:styleId="Heading1Char">
    <w:name w:val="Heading 1 Char"/>
    <w:basedOn w:val="DefaultParagraphFont"/>
    <w:link w:val="Heading1"/>
    <w:uiPriority w:val="9"/>
    <w:rsid w:val="00D66C29"/>
    <w:rPr>
      <w:rFonts w:asciiTheme="majorHAnsi" w:eastAsiaTheme="majorEastAsia" w:hAnsiTheme="majorHAnsi" w:cstheme="majorBidi"/>
      <w:color w:val="2E74B5" w:themeColor="accent1" w:themeShade="BF"/>
      <w:sz w:val="32"/>
      <w:szCs w:val="32"/>
    </w:rPr>
  </w:style>
  <w:style w:type="paragraph" w:customStyle="1" w:styleId="Normal1">
    <w:name w:val="Normal1"/>
    <w:rsid w:val="00D66C29"/>
    <w:pPr>
      <w:spacing w:after="200" w:line="276" w:lineRule="auto"/>
    </w:pPr>
    <w:rPr>
      <w:rFonts w:ascii="Calibri" w:eastAsia="Calibri" w:hAnsi="Calibri" w:cs="Calibri"/>
      <w:color w:val="000000"/>
    </w:rPr>
  </w:style>
  <w:style w:type="character" w:customStyle="1" w:styleId="txt11">
    <w:name w:val="txt11"/>
    <w:basedOn w:val="DefaultParagraphFont"/>
    <w:rsid w:val="00D66C29"/>
    <w:rPr>
      <w:rFonts w:ascii="Arial" w:hAnsi="Arial" w:cs="Arial" w:hint="default"/>
      <w:sz w:val="23"/>
      <w:szCs w:val="23"/>
    </w:rPr>
  </w:style>
  <w:style w:type="paragraph" w:styleId="Header">
    <w:name w:val="header"/>
    <w:basedOn w:val="Normal"/>
    <w:link w:val="HeaderChar"/>
    <w:uiPriority w:val="99"/>
    <w:unhideWhenUsed/>
    <w:rsid w:val="00E710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08B"/>
  </w:style>
  <w:style w:type="paragraph" w:styleId="Footer">
    <w:name w:val="footer"/>
    <w:basedOn w:val="Normal"/>
    <w:link w:val="FooterChar"/>
    <w:uiPriority w:val="99"/>
    <w:unhideWhenUsed/>
    <w:rsid w:val="00E710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08B"/>
  </w:style>
  <w:style w:type="paragraph" w:styleId="ListParagraph">
    <w:name w:val="List Paragraph"/>
    <w:basedOn w:val="Normal"/>
    <w:uiPriority w:val="34"/>
    <w:qFormat/>
    <w:rsid w:val="00C76BC3"/>
    <w:pPr>
      <w:ind w:left="720"/>
      <w:contextualSpacing/>
    </w:pPr>
  </w:style>
  <w:style w:type="paragraph" w:styleId="BalloonText">
    <w:name w:val="Balloon Text"/>
    <w:basedOn w:val="Normal"/>
    <w:link w:val="BalloonTextChar"/>
    <w:uiPriority w:val="99"/>
    <w:semiHidden/>
    <w:unhideWhenUsed/>
    <w:rsid w:val="006955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556D"/>
    <w:rPr>
      <w:rFonts w:ascii="Segoe UI" w:hAnsi="Segoe UI" w:cs="Segoe UI"/>
      <w:sz w:val="18"/>
      <w:szCs w:val="18"/>
    </w:rPr>
  </w:style>
  <w:style w:type="character" w:styleId="CommentReference">
    <w:name w:val="annotation reference"/>
    <w:basedOn w:val="DefaultParagraphFont"/>
    <w:uiPriority w:val="99"/>
    <w:semiHidden/>
    <w:unhideWhenUsed/>
    <w:rsid w:val="008A7A14"/>
    <w:rPr>
      <w:sz w:val="16"/>
      <w:szCs w:val="16"/>
    </w:rPr>
  </w:style>
  <w:style w:type="paragraph" w:styleId="CommentText">
    <w:name w:val="annotation text"/>
    <w:basedOn w:val="Normal"/>
    <w:link w:val="CommentTextChar"/>
    <w:uiPriority w:val="99"/>
    <w:semiHidden/>
    <w:unhideWhenUsed/>
    <w:rsid w:val="008A7A14"/>
    <w:pPr>
      <w:spacing w:line="240" w:lineRule="auto"/>
    </w:pPr>
    <w:rPr>
      <w:sz w:val="20"/>
      <w:szCs w:val="20"/>
    </w:rPr>
  </w:style>
  <w:style w:type="character" w:customStyle="1" w:styleId="CommentTextChar">
    <w:name w:val="Comment Text Char"/>
    <w:basedOn w:val="DefaultParagraphFont"/>
    <w:link w:val="CommentText"/>
    <w:uiPriority w:val="99"/>
    <w:semiHidden/>
    <w:rsid w:val="008A7A14"/>
    <w:rPr>
      <w:sz w:val="20"/>
      <w:szCs w:val="20"/>
    </w:rPr>
  </w:style>
  <w:style w:type="paragraph" w:styleId="CommentSubject">
    <w:name w:val="annotation subject"/>
    <w:basedOn w:val="CommentText"/>
    <w:next w:val="CommentText"/>
    <w:link w:val="CommentSubjectChar"/>
    <w:uiPriority w:val="99"/>
    <w:semiHidden/>
    <w:unhideWhenUsed/>
    <w:rsid w:val="008A7A14"/>
    <w:rPr>
      <w:b/>
      <w:bCs/>
    </w:rPr>
  </w:style>
  <w:style w:type="character" w:customStyle="1" w:styleId="CommentSubjectChar">
    <w:name w:val="Comment Subject Char"/>
    <w:basedOn w:val="CommentTextChar"/>
    <w:link w:val="CommentSubject"/>
    <w:uiPriority w:val="99"/>
    <w:semiHidden/>
    <w:rsid w:val="008A7A14"/>
    <w:rPr>
      <w:b/>
      <w:bCs/>
      <w:sz w:val="20"/>
      <w:szCs w:val="20"/>
    </w:rPr>
  </w:style>
  <w:style w:type="character" w:customStyle="1" w:styleId="apple-converted-space">
    <w:name w:val="apple-converted-space"/>
    <w:basedOn w:val="DefaultParagraphFont"/>
    <w:rsid w:val="008A7A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3133/sir20145190" TargetMode="External"/><Relationship Id="rId13" Type="http://schemas.openxmlformats.org/officeDocument/2006/relationships/hyperlink" Target="http://pubs.er.usgs.gov/publication/sir20135159" TargetMode="External"/><Relationship Id="rId18" Type="http://schemas.openxmlformats.org/officeDocument/2006/relationships/hyperlink" Target="http://pubs.usgs.gov/sir/2014/5052/"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ater.usgs.gov/ogw/CRT/" TargetMode="External"/><Relationship Id="rId12" Type="http://schemas.openxmlformats.org/officeDocument/2006/relationships/hyperlink" Target="http://www.sciencedirect.com/science/article/pii/S0022169414003904" TargetMode="External"/><Relationship Id="rId17" Type="http://schemas.openxmlformats.org/officeDocument/2006/relationships/hyperlink" Target="http://dx.doi.org/10.1016/j.envsoft.2014.10.011" TargetMode="External"/><Relationship Id="rId2" Type="http://schemas.openxmlformats.org/officeDocument/2006/relationships/styles" Target="styles.xml"/><Relationship Id="rId16" Type="http://schemas.openxmlformats.org/officeDocument/2006/relationships/hyperlink" Target="http://dx.doi.org/10.1016/j.jhydrol.2012.07.012"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x.doi.org/10.1016/j.jhydrol.2016.03.026" TargetMode="External"/><Relationship Id="rId5" Type="http://schemas.openxmlformats.org/officeDocument/2006/relationships/footnotes" Target="footnotes.xml"/><Relationship Id="rId15" Type="http://schemas.openxmlformats.org/officeDocument/2006/relationships/hyperlink" Target="http://www.sciencedirect.com/science/article/pii/S0022169414004077" TargetMode="External"/><Relationship Id="rId23" Type="http://schemas.openxmlformats.org/officeDocument/2006/relationships/theme" Target="theme/theme1.xml"/><Relationship Id="rId10" Type="http://schemas.openxmlformats.org/officeDocument/2006/relationships/hyperlink" Target="http://pubs.er.usgs.gov/publication/sir20125224" TargetMode="External"/><Relationship Id="rId19" Type="http://schemas.openxmlformats.org/officeDocument/2006/relationships/hyperlink" Target="http://dx.doi.org/10.3133/sir20145052" TargetMode="External"/><Relationship Id="rId4" Type="http://schemas.openxmlformats.org/officeDocument/2006/relationships/webSettings" Target="webSettings.xml"/><Relationship Id="rId9" Type="http://schemas.openxmlformats.org/officeDocument/2006/relationships/hyperlink" Target="http://dx.doi.org/10.1002/eco.1792" TargetMode="External"/><Relationship Id="rId14" Type="http://schemas.openxmlformats.org/officeDocument/2006/relationships/hyperlink" Target="http://dx.doi.org/10.1016/j.envsoft.2016.04.018"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3157</Words>
  <Characters>17999</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Department of Interior</Company>
  <LinksUpToDate>false</LinksUpToDate>
  <CharactersWithSpaces>21114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Barlow, Paul M</dc:creator>
  <cp:keywords/>
  <dc:description/>
  <cp:lastModifiedBy>Morway, Eric</cp:lastModifiedBy>
  <cp:revision>3</cp:revision>
  <dcterms:created xsi:type="dcterms:W3CDTF">2017-04-20T17:12:00Z</dcterms:created>
  <dcterms:modified xsi:type="dcterms:W3CDTF">2017-04-20T17:14:00Z</dcterms:modified>
</cp:coreProperties>
</file>