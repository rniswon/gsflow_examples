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94" w:rsidRDefault="00C34C94">
      <w:r>
        <w:t>The value of tightly-integrated hydrologic and river-operations models on water resources planning and management</w:t>
      </w:r>
    </w:p>
    <w:p w:rsidR="00C34C94" w:rsidRDefault="00C34C94">
      <w:r>
        <w:t>Eric D. Morway</w:t>
      </w:r>
    </w:p>
    <w:p w:rsidR="00C34C94" w:rsidRDefault="00C34C94">
      <w:r>
        <w:t>Richard G. Niswonger</w:t>
      </w:r>
    </w:p>
    <w:p w:rsidR="00C34C94" w:rsidRDefault="00C34C94">
      <w:r>
        <w:t xml:space="preserve">Enrique </w:t>
      </w:r>
      <w:proofErr w:type="spellStart"/>
      <w:r>
        <w:t>Triana</w:t>
      </w:r>
      <w:proofErr w:type="spellEnd"/>
    </w:p>
    <w:p w:rsidR="00C34C94" w:rsidRDefault="00C34C94">
      <w:r>
        <w:t>Robert S. Regan</w:t>
      </w:r>
    </w:p>
    <w:p w:rsidR="00C34C94" w:rsidRDefault="00C34C94">
      <w:r>
        <w:t xml:space="preserve">Wesley </w:t>
      </w:r>
      <w:proofErr w:type="spellStart"/>
      <w:r>
        <w:t>Kitlasten</w:t>
      </w:r>
      <w:proofErr w:type="spellEnd"/>
    </w:p>
    <w:p w:rsidR="00FA31A1" w:rsidRDefault="00FA31A1">
      <w:r>
        <w:t>Murphy Gardner</w:t>
      </w:r>
    </w:p>
    <w:p w:rsidR="00C34C94" w:rsidRDefault="00C34C94"/>
    <w:p w:rsidR="000E4CAD" w:rsidRDefault="002148DF">
      <w:r>
        <w:t xml:space="preserve">Examples of hydrologic/river-operations modeling couplings found in the scientific literature </w:t>
      </w:r>
      <w:del w:id="0" w:author="Niswonger, Richard" w:date="2018-04-09T14:59:00Z">
        <w:r w:rsidDel="00704CDD">
          <w:delText>typically adopt</w:delText>
        </w:r>
      </w:del>
      <w:ins w:id="1" w:author="Niswonger, Richard" w:date="2018-04-09T14:59:00Z">
        <w:r w:rsidR="00704CDD">
          <w:t>have adopted a</w:t>
        </w:r>
      </w:ins>
      <w:r>
        <w:t xml:space="preserve"> “feed-forward,” or explicit, approach</w:t>
      </w:r>
      <w:del w:id="2" w:author="Niswonger, Richard" w:date="2018-04-09T14:59:00Z">
        <w:r w:rsidDel="00704CDD">
          <w:delText>es</w:delText>
        </w:r>
      </w:del>
      <w:r>
        <w:t xml:space="preserve">.  </w:t>
      </w:r>
      <w:del w:id="3" w:author="Niswonger, Richard" w:date="2018-04-09T15:20:00Z">
        <w:r w:rsidDel="00417933">
          <w:delText>Under this formulation</w:delText>
        </w:r>
      </w:del>
      <w:ins w:id="4" w:author="Niswonger, Richard" w:date="2018-04-09T15:20:00Z">
        <w:r w:rsidR="00417933">
          <w:t xml:space="preserve">For </w:t>
        </w:r>
      </w:ins>
      <w:ins w:id="5" w:author="Niswonger, Richard" w:date="2018-04-09T15:35:00Z">
        <w:r w:rsidR="00807B06">
          <w:t>the</w:t>
        </w:r>
      </w:ins>
      <w:ins w:id="6" w:author="Morway, Eric" w:date="2018-04-09T15:46:00Z">
        <w:r w:rsidR="006448CE">
          <w:t>s</w:t>
        </w:r>
      </w:ins>
      <w:ins w:id="7" w:author="Niswonger, Richard" w:date="2018-04-09T15:35:00Z">
        <w:r w:rsidR="00807B06">
          <w:t xml:space="preserve">e </w:t>
        </w:r>
      </w:ins>
      <w:ins w:id="8" w:author="Niswonger, Richard" w:date="2018-04-09T15:20:00Z">
        <w:r w:rsidR="00807B06">
          <w:t>explicit coupling approach</w:t>
        </w:r>
      </w:ins>
      <w:ins w:id="9" w:author="Morway, Eric" w:date="2018-04-09T15:46:00Z">
        <w:r w:rsidR="006448CE">
          <w:t>es</w:t>
        </w:r>
      </w:ins>
      <w:r>
        <w:t>, the hydrologic model passes information regarding groundwater/surface-water (GW-SW) fluxes to the river-operations model</w:t>
      </w:r>
      <w:ins w:id="10" w:author="Niswonger, Richard" w:date="2018-04-09T15:21:00Z">
        <w:r w:rsidR="00417933">
          <w:t xml:space="preserve"> without considering feedbacks</w:t>
        </w:r>
      </w:ins>
      <w:del w:id="11" w:author="Niswonger, Richard" w:date="2018-04-09T15:00:00Z">
        <w:r w:rsidDel="00704CDD">
          <w:delText xml:space="preserve">, </w:delText>
        </w:r>
      </w:del>
      <w:ins w:id="12" w:author="Niswonger, Richard" w:date="2018-04-09T15:00:00Z">
        <w:r w:rsidR="00704CDD">
          <w:t xml:space="preserve">. </w:t>
        </w:r>
      </w:ins>
      <w:del w:id="13" w:author="Niswonger, Richard" w:date="2018-04-09T15:00:00Z">
        <w:r w:rsidDel="00704CDD">
          <w:delText xml:space="preserve">but </w:delText>
        </w:r>
      </w:del>
      <w:ins w:id="14" w:author="Niswonger, Richard" w:date="2018-04-09T15:00:00Z">
        <w:r w:rsidR="00704CDD">
          <w:t xml:space="preserve">However, </w:t>
        </w:r>
      </w:ins>
      <w:del w:id="15" w:author="Niswonger, Richard" w:date="2018-04-09T15:00:00Z">
        <w:r w:rsidDel="00704CDD">
          <w:delText>as has been demonstrated with the release of MODSIM-MODFLOW,</w:delText>
        </w:r>
      </w:del>
      <w:ins w:id="16" w:author="Niswonger, Richard" w:date="2018-04-09T15:01:00Z">
        <w:r w:rsidR="001C231A">
          <w:t xml:space="preserve">nonlinear feedbacks between water </w:t>
        </w:r>
        <w:r w:rsidR="00704CDD">
          <w:t xml:space="preserve">operations and hydrology are significant, and explicit coupling can lead to </w:t>
        </w:r>
      </w:ins>
      <w:ins w:id="17" w:author="Niswonger, Richard" w:date="2018-04-09T15:06:00Z">
        <w:r w:rsidR="00704CDD">
          <w:t xml:space="preserve">large </w:t>
        </w:r>
      </w:ins>
      <w:ins w:id="18" w:author="Niswonger, Richard" w:date="2018-04-09T15:01:00Z">
        <w:r w:rsidR="00704CDD">
          <w:t xml:space="preserve">mass balance errors. </w:t>
        </w:r>
      </w:ins>
      <w:ins w:id="19" w:author="Niswonger, Richard" w:date="2018-04-09T15:36:00Z">
        <w:r w:rsidR="001C231A">
          <w:t xml:space="preserve">Our recent </w:t>
        </w:r>
      </w:ins>
      <w:ins w:id="20" w:author="Niswonger, Richard" w:date="2018-04-09T15:37:00Z">
        <w:r w:rsidR="001C231A">
          <w:t xml:space="preserve">published </w:t>
        </w:r>
      </w:ins>
      <w:ins w:id="21" w:author="Niswonger, Richard" w:date="2018-04-09T15:36:00Z">
        <w:r w:rsidR="001C231A">
          <w:t xml:space="preserve">work relies on </w:t>
        </w:r>
      </w:ins>
      <w:ins w:id="22" w:author="Niswonger, Richard" w:date="2018-04-09T15:01:00Z">
        <w:r w:rsidR="00704CDD">
          <w:t>I</w:t>
        </w:r>
      </w:ins>
      <w:ins w:id="23" w:author="Niswonger, Richard" w:date="2018-04-09T15:00:00Z">
        <w:r w:rsidR="00704CDD">
          <w:t>mplicit coupling</w:t>
        </w:r>
      </w:ins>
      <w:r>
        <w:t xml:space="preserve"> </w:t>
      </w:r>
      <w:del w:id="24" w:author="Niswonger, Richard" w:date="2018-04-09T15:07:00Z">
        <w:r w:rsidDel="00704CDD">
          <w:delText>multiple back-and-forth iterations between the models are necessary to achieve a synchronized solution with a closed mass balance</w:delText>
        </w:r>
      </w:del>
      <w:ins w:id="25" w:author="Niswonger, Richard" w:date="2018-04-09T15:07:00Z">
        <w:r w:rsidR="00704CDD">
          <w:t xml:space="preserve">between </w:t>
        </w:r>
      </w:ins>
      <w:ins w:id="26" w:author="Niswonger, Richard" w:date="2018-04-09T15:36:00Z">
        <w:r w:rsidR="001C231A">
          <w:t xml:space="preserve">the water operations model </w:t>
        </w:r>
      </w:ins>
      <w:ins w:id="27" w:author="Niswonger, Richard" w:date="2018-04-09T15:07:00Z">
        <w:r w:rsidR="00704CDD">
          <w:t xml:space="preserve">MODSIM and </w:t>
        </w:r>
      </w:ins>
      <w:ins w:id="28" w:author="Niswonger, Richard" w:date="2018-04-09T15:36:00Z">
        <w:r w:rsidR="001C231A">
          <w:t xml:space="preserve">the hydrology </w:t>
        </w:r>
      </w:ins>
      <w:ins w:id="29" w:author="Niswonger, Richard" w:date="2018-04-09T15:37:00Z">
        <w:r w:rsidR="001C231A">
          <w:t>m</w:t>
        </w:r>
      </w:ins>
      <w:ins w:id="30" w:author="Niswonger, Richard" w:date="2018-04-09T15:36:00Z">
        <w:r w:rsidR="001C231A">
          <w:t xml:space="preserve">odel </w:t>
        </w:r>
      </w:ins>
      <w:ins w:id="31" w:author="Niswonger, Richard" w:date="2018-04-09T15:07:00Z">
        <w:r w:rsidR="00704CDD">
          <w:t xml:space="preserve">MODFLOW </w:t>
        </w:r>
      </w:ins>
      <w:ins w:id="32" w:author="Niswonger, Richard" w:date="2018-04-09T15:09:00Z">
        <w:r w:rsidR="00DD7B7B">
          <w:t xml:space="preserve">using </w:t>
        </w:r>
      </w:ins>
      <w:ins w:id="33" w:author="Niswonger, Richard" w:date="2018-04-09T15:10:00Z">
        <w:r w:rsidR="00DD7B7B">
          <w:t>P</w:t>
        </w:r>
      </w:ins>
      <w:ins w:id="34" w:author="Niswonger, Richard" w:date="2018-04-09T15:09:00Z">
        <w:r w:rsidR="00BA08EC">
          <w:t xml:space="preserve">icard </w:t>
        </w:r>
      </w:ins>
      <w:ins w:id="35" w:author="Niswonger, Richard" w:date="2018-04-09T15:24:00Z">
        <w:r w:rsidR="00BA08EC">
          <w:t xml:space="preserve">nonlinear </w:t>
        </w:r>
      </w:ins>
      <w:ins w:id="36" w:author="Niswonger, Richard" w:date="2018-04-09T15:09:00Z">
        <w:r w:rsidR="00BA08EC">
          <w:t>iteration</w:t>
        </w:r>
      </w:ins>
      <w:ins w:id="37" w:author="Niswonger, Richard" w:date="2018-04-09T15:37:00Z">
        <w:r w:rsidR="001C231A">
          <w:t xml:space="preserve"> and this approach</w:t>
        </w:r>
      </w:ins>
      <w:ins w:id="38" w:author="Niswonger, Richard" w:date="2018-04-09T15:09:00Z">
        <w:r w:rsidR="00DD7B7B">
          <w:t xml:space="preserve"> </w:t>
        </w:r>
      </w:ins>
      <w:ins w:id="39" w:author="Niswonger, Richard" w:date="2018-04-09T15:07:00Z">
        <w:r w:rsidR="00704CDD">
          <w:t>provided conve</w:t>
        </w:r>
        <w:r w:rsidR="00DD7B7B">
          <w:t xml:space="preserve">rgence </w:t>
        </w:r>
      </w:ins>
      <w:ins w:id="40" w:author="Niswonger, Richard" w:date="2018-04-09T15:10:00Z">
        <w:r w:rsidR="00DD7B7B">
          <w:t xml:space="preserve">and </w:t>
        </w:r>
      </w:ins>
      <w:ins w:id="41" w:author="Niswonger, Richard" w:date="2018-04-09T15:07:00Z">
        <w:r w:rsidR="00DD7B7B">
          <w:t>near-zero mass balance errors</w:t>
        </w:r>
      </w:ins>
      <w:r>
        <w:t xml:space="preserve">. </w:t>
      </w:r>
      <w:del w:id="42" w:author="Niswonger, Richard" w:date="2018-04-09T15:11:00Z">
        <w:r w:rsidDel="00DD7B7B">
          <w:delText xml:space="preserve"> </w:delText>
        </w:r>
      </w:del>
      <w:r>
        <w:t xml:space="preserve">After the release of MODSIM-MODFLOW, </w:t>
      </w:r>
      <w:del w:id="43" w:author="Niswonger, Richard" w:date="2018-04-09T15:38:00Z">
        <w:r w:rsidDel="001C231A">
          <w:delText>work has been underway to integrate</w:delText>
        </w:r>
      </w:del>
      <w:ins w:id="44" w:author="Niswonger, Richard" w:date="2018-04-09T15:38:00Z">
        <w:del w:id="45" w:author="Morway, Eric" w:date="2018-04-09T15:47:00Z">
          <w:r w:rsidR="001C231A" w:rsidDel="006448CE">
            <w:delText>recently we have</w:delText>
          </w:r>
        </w:del>
        <w:r w:rsidR="001C231A">
          <w:t xml:space="preserve"> integrat</w:t>
        </w:r>
      </w:ins>
      <w:ins w:id="46" w:author="Morway, Eric" w:date="2018-04-09T15:47:00Z">
        <w:r w:rsidR="006448CE">
          <w:t>ion of</w:t>
        </w:r>
      </w:ins>
      <w:ins w:id="47" w:author="Niswonger, Richard" w:date="2018-04-09T15:38:00Z">
        <w:del w:id="48" w:author="Morway, Eric" w:date="2018-04-09T15:47:00Z">
          <w:r w:rsidR="001C231A" w:rsidDel="006448CE">
            <w:delText>ed</w:delText>
          </w:r>
        </w:del>
      </w:ins>
      <w:r>
        <w:t xml:space="preserve"> MODSIM with </w:t>
      </w:r>
      <w:del w:id="49" w:author="Niswonger, Richard" w:date="2018-04-09T15:11:00Z">
        <w:r w:rsidDel="00DD7B7B">
          <w:delText xml:space="preserve">the hydrologic model </w:delText>
        </w:r>
      </w:del>
      <w:r>
        <w:t>GSFLOW</w:t>
      </w:r>
      <w:ins w:id="50" w:author="Niswonger, Richard" w:date="2018-04-09T15:12:00Z">
        <w:r w:rsidR="00DD7B7B">
          <w:t xml:space="preserve"> for enhanced surface water simulation capabilities relative to MODSIM-MODFLOW</w:t>
        </w:r>
      </w:ins>
      <w:ins w:id="51" w:author="Morway, Eric" w:date="2018-04-09T15:48:00Z">
        <w:r w:rsidR="006448CE">
          <w:t xml:space="preserve"> began</w:t>
        </w:r>
      </w:ins>
      <w:r>
        <w:t>.</w:t>
      </w:r>
      <w:del w:id="52" w:author="Niswonger, Richard" w:date="2018-04-09T15:38:00Z">
        <w:r w:rsidDel="001C231A">
          <w:delText xml:space="preserve"> </w:delText>
        </w:r>
      </w:del>
      <w:r>
        <w:t xml:space="preserve"> GSFLOW is the integration of MODFLOW with the Precipitation-Runoff Modeling System (PRMS)</w:t>
      </w:r>
      <w:del w:id="53" w:author="Niswonger, Richard" w:date="2018-04-09T15:38:00Z">
        <w:r w:rsidDel="001C231A">
          <w:delText xml:space="preserve"> code</w:delText>
        </w:r>
      </w:del>
      <w:r>
        <w:t xml:space="preserve">.  Through its integration with MODSIM, </w:t>
      </w:r>
      <w:r w:rsidR="00384B41">
        <w:t xml:space="preserve">the physically-based distributed-parameter model </w:t>
      </w:r>
      <w:r>
        <w:t>GSFLOW can more readily simulate water resources planning and management in the context of reservoir operations</w:t>
      </w:r>
      <w:del w:id="54" w:author="Niswonger, Richard" w:date="2018-04-09T15:39:00Z">
        <w:r w:rsidDel="001C231A">
          <w:delText xml:space="preserve"> and </w:delText>
        </w:r>
      </w:del>
      <w:ins w:id="55" w:author="Niswonger, Richard" w:date="2018-04-09T15:39:00Z">
        <w:r w:rsidR="001C231A">
          <w:t xml:space="preserve">, </w:t>
        </w:r>
      </w:ins>
      <w:r>
        <w:t>river diversions</w:t>
      </w:r>
      <w:ins w:id="56" w:author="Niswonger, Richard" w:date="2018-04-09T15:39:00Z">
        <w:r w:rsidR="001C231A">
          <w:t>, and groundwater pumping</w:t>
        </w:r>
      </w:ins>
      <w:r>
        <w:t xml:space="preserve"> for meeting </w:t>
      </w:r>
      <w:ins w:id="57" w:author="Niswonger, Richard" w:date="2018-04-09T15:14:00Z">
        <w:r w:rsidR="00DD7B7B">
          <w:t xml:space="preserve">water demands by </w:t>
        </w:r>
      </w:ins>
      <w:r>
        <w:t>agricultural</w:t>
      </w:r>
      <w:del w:id="58" w:author="Niswonger, Richard" w:date="2018-04-09T15:14:00Z">
        <w:r w:rsidDel="00DD7B7B">
          <w:delText xml:space="preserve"> and</w:delText>
        </w:r>
      </w:del>
      <w:ins w:id="59" w:author="Niswonger, Richard" w:date="2018-04-09T15:14:00Z">
        <w:r w:rsidR="00DD7B7B">
          <w:t>,</w:t>
        </w:r>
      </w:ins>
      <w:r>
        <w:t xml:space="preserve"> municipal</w:t>
      </w:r>
      <w:ins w:id="60" w:author="Niswonger, Richard" w:date="2018-04-09T15:14:00Z">
        <w:r w:rsidR="00DD7B7B">
          <w:t>,</w:t>
        </w:r>
      </w:ins>
      <w:r>
        <w:t xml:space="preserve"> </w:t>
      </w:r>
      <w:del w:id="61" w:author="Niswonger, Richard" w:date="2018-04-09T15:14:00Z">
        <w:r w:rsidDel="00DD7B7B">
          <w:delText>supply</w:delText>
        </w:r>
      </w:del>
      <w:ins w:id="62" w:author="Niswonger, Richard" w:date="2018-04-09T15:14:00Z">
        <w:r w:rsidR="00DD7B7B">
          <w:t>and other water-use sectors</w:t>
        </w:r>
      </w:ins>
      <w:r>
        <w:t xml:space="preserve">.  MODSIM </w:t>
      </w:r>
      <w:r w:rsidR="00384B41">
        <w:t>simulates complex administration of water-right and agreements in large-scale surface-water networks</w:t>
      </w:r>
      <w:ins w:id="63" w:author="Niswonger, Richard" w:date="2018-04-09T15:15:00Z">
        <w:r w:rsidR="00DD7B7B">
          <w:t>,</w:t>
        </w:r>
      </w:ins>
      <w:r w:rsidR="00384B41">
        <w:t xml:space="preserve"> </w:t>
      </w:r>
      <w:del w:id="64" w:author="Niswonger, Richard" w:date="2018-04-09T15:15:00Z">
        <w:r w:rsidR="00384B41" w:rsidDel="00DD7B7B">
          <w:delText>commonly governed by</w:delText>
        </w:r>
      </w:del>
      <w:ins w:id="65" w:author="Niswonger, Richard" w:date="2018-04-09T15:15:00Z">
        <w:r w:rsidR="00DD7B7B">
          <w:t>such as</w:t>
        </w:r>
      </w:ins>
      <w:r w:rsidR="00384B41">
        <w:t xml:space="preserve"> the prior appropriation doctrine (i.e., “first in time, first in right”).  Application</w:t>
      </w:r>
      <w:ins w:id="66" w:author="Niswonger, Richard" w:date="2018-04-09T15:16:00Z">
        <w:r w:rsidR="00DD7B7B">
          <w:t>s</w:t>
        </w:r>
      </w:ins>
      <w:r w:rsidR="00384B41">
        <w:t xml:space="preserve"> of MODSIM-GSFLOW to two western basins, including the Carson River Basin in California and Nevada</w:t>
      </w:r>
      <w:ins w:id="67" w:author="Niswonger, Richard" w:date="2018-04-09T15:16:00Z">
        <w:r w:rsidR="00DD7B7B">
          <w:t>, and</w:t>
        </w:r>
      </w:ins>
      <w:r w:rsidR="00384B41">
        <w:t xml:space="preserve"> the Deschutes River</w:t>
      </w:r>
      <w:del w:id="68" w:author="Niswonger, Richard" w:date="2018-04-09T15:16:00Z">
        <w:r w:rsidR="00384B41" w:rsidDel="00DD7B7B">
          <w:delText xml:space="preserve">, </w:delText>
        </w:r>
      </w:del>
      <w:ins w:id="69" w:author="Niswonger, Richard" w:date="2018-04-09T15:16:00Z">
        <w:r w:rsidR="00DD7B7B">
          <w:t xml:space="preserve"> </w:t>
        </w:r>
      </w:ins>
      <w:ins w:id="70" w:author="Niswonger, Richard" w:date="2018-04-09T15:41:00Z">
        <w:r w:rsidR="001C231A">
          <w:t xml:space="preserve">Basin </w:t>
        </w:r>
      </w:ins>
      <w:ins w:id="71" w:author="Niswonger, Richard" w:date="2018-04-09T15:16:00Z">
        <w:r w:rsidR="00DD7B7B">
          <w:t xml:space="preserve">in </w:t>
        </w:r>
      </w:ins>
      <w:r w:rsidR="00384B41">
        <w:t xml:space="preserve">Oregon, </w:t>
      </w:r>
      <w:del w:id="72" w:author="Niswonger, Richard" w:date="2018-04-09T15:16:00Z">
        <w:r w:rsidR="00384B41" w:rsidDel="00DD7B7B">
          <w:delText xml:space="preserve">has </w:delText>
        </w:r>
      </w:del>
      <w:ins w:id="73" w:author="Niswonger, Richard" w:date="2018-04-09T15:16:00Z">
        <w:r w:rsidR="00DD7B7B">
          <w:t xml:space="preserve">have </w:t>
        </w:r>
      </w:ins>
      <w:r w:rsidR="00384B41">
        <w:t xml:space="preserve">enabled direct exploration of groundwater management action on river-operations, and conversely, the impact of alternative surface-water management scenarios on groundwater </w:t>
      </w:r>
      <w:del w:id="74" w:author="Niswonger, Richard" w:date="2018-04-09T15:42:00Z">
        <w:r w:rsidR="00384B41" w:rsidDel="001C231A">
          <w:delText>flow dynamics</w:delText>
        </w:r>
      </w:del>
      <w:ins w:id="75" w:author="Niswonger, Richard" w:date="2018-04-09T15:42:00Z">
        <w:r w:rsidR="001C231A">
          <w:t>sustainability and stream capture by wells</w:t>
        </w:r>
      </w:ins>
      <w:r w:rsidR="00384B41">
        <w:t xml:space="preserve">.  Moreover, presented results show the impact of projected climate </w:t>
      </w:r>
      <w:r w:rsidR="00382582">
        <w:t xml:space="preserve">warming </w:t>
      </w:r>
      <w:r w:rsidR="00384B41">
        <w:t xml:space="preserve">on </w:t>
      </w:r>
      <w:r w:rsidR="000E744F">
        <w:t xml:space="preserve">individual </w:t>
      </w:r>
      <w:r w:rsidR="00382582">
        <w:t>water-rights</w:t>
      </w:r>
      <w:del w:id="76" w:author="Niswonger, Richard" w:date="2018-04-09T15:17:00Z">
        <w:r w:rsidR="00382582" w:rsidDel="00DD7B7B">
          <w:delText xml:space="preserve"> </w:delText>
        </w:r>
      </w:del>
      <w:ins w:id="77" w:author="Niswonger, Richard" w:date="2018-04-09T15:17:00Z">
        <w:r w:rsidR="00DD7B7B">
          <w:t xml:space="preserve">, </w:t>
        </w:r>
      </w:ins>
      <w:ins w:id="78" w:author="Niswonger, Richard" w:date="2018-04-09T15:19:00Z">
        <w:r w:rsidR="006E5130">
          <w:t>including conjunctive use of surface water and groundwater</w:t>
        </w:r>
      </w:ins>
      <w:del w:id="79" w:author="Niswonger, Richard" w:date="2018-04-09T15:17:00Z">
        <w:r w:rsidR="00382582" w:rsidDel="00DD7B7B">
          <w:delText>binned by decade, though finer temporal resolution (i.e., by year) is possible</w:delText>
        </w:r>
      </w:del>
      <w:r w:rsidR="00382582">
        <w:t>.  Although junior</w:t>
      </w:r>
      <w:r w:rsidR="000E744F">
        <w:t xml:space="preserve"> water rights experience the largest surface-water </w:t>
      </w:r>
      <w:del w:id="80" w:author="Morway, Eric" w:date="2018-04-09T15:50:00Z">
        <w:r w:rsidR="000E744F" w:rsidDel="006448CE">
          <w:delText xml:space="preserve">right </w:delText>
        </w:r>
      </w:del>
      <w:ins w:id="81" w:author="Morway, Eric" w:date="2018-04-09T15:50:00Z">
        <w:r w:rsidR="006448CE">
          <w:t>delivery</w:t>
        </w:r>
        <w:r w:rsidR="006448CE">
          <w:t xml:space="preserve"> </w:t>
        </w:r>
      </w:ins>
      <w:r w:rsidR="000E744F">
        <w:t xml:space="preserve">shortfalls expressed as a percentage, the largest future shortfalls by volume are realized by mid-priority water rights, with </w:t>
      </w:r>
      <w:ins w:id="82" w:author="Morway, Eric" w:date="2018-04-09T15:51:00Z">
        <w:r w:rsidR="006448CE">
          <w:t xml:space="preserve">some level of </w:t>
        </w:r>
      </w:ins>
      <w:r w:rsidR="000E744F">
        <w:t>impact</w:t>
      </w:r>
      <w:bookmarkStart w:id="83" w:name="_GoBack"/>
      <w:bookmarkEnd w:id="83"/>
      <w:del w:id="84" w:author="Morway, Eric" w:date="2018-04-09T15:51:00Z">
        <w:r w:rsidR="000E744F" w:rsidDel="006448CE">
          <w:delText>s</w:delText>
        </w:r>
      </w:del>
      <w:r w:rsidR="000E744F">
        <w:t xml:space="preserve"> to </w:t>
      </w:r>
      <w:del w:id="85" w:author="Niswonger, Richard" w:date="2018-04-09T15:43:00Z">
        <w:r w:rsidR="000E744F" w:rsidDel="001C231A">
          <w:delText xml:space="preserve">even </w:delText>
        </w:r>
      </w:del>
      <w:r w:rsidR="000E744F">
        <w:t>the most senior water-righted land parcels.</w:t>
      </w:r>
    </w:p>
    <w:sectPr w:rsidR="000E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swonger, Richard">
    <w15:presenceInfo w15:providerId="AD" w15:userId="S-1-5-21-3697291689-1161744426-439199626-28849"/>
  </w15:person>
  <w15:person w15:author="Morway, Eric">
    <w15:presenceInfo w15:providerId="AD" w15:userId="S-1-5-21-3697291689-1161744426-439199626-1619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DF"/>
    <w:rsid w:val="000E4CAD"/>
    <w:rsid w:val="000E744F"/>
    <w:rsid w:val="001C231A"/>
    <w:rsid w:val="002148DF"/>
    <w:rsid w:val="00382582"/>
    <w:rsid w:val="00384B41"/>
    <w:rsid w:val="00417933"/>
    <w:rsid w:val="006448CE"/>
    <w:rsid w:val="006E5130"/>
    <w:rsid w:val="00704CDD"/>
    <w:rsid w:val="00807B06"/>
    <w:rsid w:val="00BA08EC"/>
    <w:rsid w:val="00C34C94"/>
    <w:rsid w:val="00DD7B7B"/>
    <w:rsid w:val="00FA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E595"/>
  <w15:chartTrackingRefBased/>
  <w15:docId w15:val="{759F7E53-364D-484F-B075-D8B3F692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Morway, Eric</dc:creator>
  <cp:keywords/>
  <dc:description/>
  <cp:lastModifiedBy>Morway, Eric</cp:lastModifiedBy>
  <cp:revision>2</cp:revision>
  <dcterms:created xsi:type="dcterms:W3CDTF">2018-04-09T22:52:00Z</dcterms:created>
  <dcterms:modified xsi:type="dcterms:W3CDTF">2018-04-09T22:52:00Z</dcterms:modified>
</cp:coreProperties>
</file>